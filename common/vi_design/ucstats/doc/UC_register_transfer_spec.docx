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BDA" w:rsidRDefault="00D560E9" w:rsidP="00A51605">
      <w:pPr>
        <w:spacing w:after="120" w:line="240" w:lineRule="auto"/>
        <w:rPr>
          <w:rFonts w:ascii="Arial" w:hAnsi="Arial" w:cs="Arial"/>
          <w:sz w:val="32"/>
        </w:rPr>
      </w:pPr>
      <w:r w:rsidRPr="00D560E9">
        <w:rPr>
          <w:rFonts w:ascii="Arial" w:hAnsi="Arial" w:cs="Arial"/>
          <w:sz w:val="32"/>
        </w:rPr>
        <w:t>UController/</w:t>
      </w:r>
      <w:r w:rsidR="000C1D0B">
        <w:rPr>
          <w:rFonts w:ascii="Arial" w:hAnsi="Arial" w:cs="Arial"/>
          <w:sz w:val="32"/>
        </w:rPr>
        <w:t>C</w:t>
      </w:r>
      <w:r w:rsidRPr="00D560E9">
        <w:rPr>
          <w:rFonts w:ascii="Arial" w:hAnsi="Arial" w:cs="Arial"/>
          <w:sz w:val="32"/>
        </w:rPr>
        <w:t>PLD/FPGA Register Transfer Bus</w:t>
      </w:r>
    </w:p>
    <w:p w:rsidR="00A51605" w:rsidRPr="00A51605" w:rsidRDefault="00C25B9D" w:rsidP="00A51605">
      <w:pPr>
        <w:spacing w:after="120" w:line="240" w:lineRule="auto"/>
        <w:rPr>
          <w:rFonts w:ascii="Arial" w:hAnsi="Arial" w:cs="Arial"/>
          <w:sz w:val="24"/>
        </w:rPr>
      </w:pPr>
      <w:r>
        <w:rPr>
          <w:rFonts w:ascii="Arial" w:hAnsi="Arial" w:cs="Arial"/>
          <w:sz w:val="24"/>
        </w:rPr>
        <w:t>Rev 1.</w:t>
      </w:r>
      <w:r w:rsidR="00F44C61">
        <w:rPr>
          <w:rFonts w:ascii="Arial" w:hAnsi="Arial" w:cs="Arial"/>
          <w:sz w:val="24"/>
        </w:rPr>
        <w:t>1</w:t>
      </w:r>
      <w:r w:rsidR="00A53315">
        <w:rPr>
          <w:rFonts w:ascii="Arial" w:hAnsi="Arial" w:cs="Arial"/>
          <w:sz w:val="24"/>
        </w:rPr>
        <w:t>1</w:t>
      </w:r>
      <w:del w:id="0" w:author="Gene Shen" w:date="2013-10-16T15:33:00Z">
        <w:r w:rsidR="00116276" w:rsidDel="00116276">
          <w:rPr>
            <w:rFonts w:ascii="Arial" w:hAnsi="Arial" w:cs="Arial"/>
            <w:sz w:val="24"/>
          </w:rPr>
          <w:delText xml:space="preserve"> </w:delText>
        </w:r>
      </w:del>
      <w:ins w:id="1" w:author="Gene Shen" w:date="2013-10-16T15:33:00Z">
        <w:r w:rsidR="00116276">
          <w:rPr>
            <w:rFonts w:ascii="Arial" w:hAnsi="Arial" w:cs="Arial"/>
            <w:sz w:val="24"/>
          </w:rPr>
          <w:t xml:space="preserve"> </w:t>
        </w:r>
      </w:ins>
      <w:r w:rsidR="00116276">
        <w:rPr>
          <w:rFonts w:ascii="Arial" w:hAnsi="Arial" w:cs="Arial"/>
          <w:sz w:val="24"/>
        </w:rPr>
        <w:t>–</w:t>
      </w:r>
      <w:r w:rsidR="00B61276">
        <w:rPr>
          <w:rFonts w:ascii="Arial" w:hAnsi="Arial" w:cs="Arial"/>
          <w:sz w:val="24"/>
        </w:rPr>
        <w:t xml:space="preserve"> </w:t>
      </w:r>
      <w:r w:rsidR="00F44C61">
        <w:rPr>
          <w:rFonts w:ascii="Arial" w:hAnsi="Arial" w:cs="Arial"/>
          <w:sz w:val="24"/>
        </w:rPr>
        <w:t>1/2</w:t>
      </w:r>
      <w:r w:rsidR="00A53315">
        <w:rPr>
          <w:rFonts w:ascii="Arial" w:hAnsi="Arial" w:cs="Arial"/>
          <w:sz w:val="24"/>
        </w:rPr>
        <w:t>0</w:t>
      </w:r>
      <w:r w:rsidR="00B61276">
        <w:rPr>
          <w:rFonts w:ascii="Arial" w:hAnsi="Arial" w:cs="Arial"/>
          <w:sz w:val="24"/>
        </w:rPr>
        <w:t>/201</w:t>
      </w:r>
      <w:r w:rsidR="00F44C61">
        <w:rPr>
          <w:rFonts w:ascii="Arial" w:hAnsi="Arial" w:cs="Arial"/>
          <w:sz w:val="24"/>
        </w:rPr>
        <w:t>4</w:t>
      </w:r>
    </w:p>
    <w:p w:rsidR="00A51605" w:rsidRPr="00D560E9" w:rsidRDefault="00A51605" w:rsidP="00A51605">
      <w:pPr>
        <w:spacing w:line="240" w:lineRule="auto"/>
        <w:rPr>
          <w:rFonts w:ascii="Arial" w:hAnsi="Arial" w:cs="Arial"/>
          <w:sz w:val="32"/>
        </w:rPr>
      </w:pPr>
    </w:p>
    <w:p w:rsidR="00D560E9" w:rsidRPr="00D560E9" w:rsidRDefault="00D560E9">
      <w:pPr>
        <w:rPr>
          <w:b/>
          <w:sz w:val="24"/>
          <w:u w:val="single"/>
        </w:rPr>
      </w:pPr>
      <w:r w:rsidRPr="00D560E9">
        <w:rPr>
          <w:b/>
          <w:sz w:val="24"/>
          <w:u w:val="single"/>
        </w:rPr>
        <w:t>Overview</w:t>
      </w:r>
    </w:p>
    <w:p w:rsidR="00D560E9" w:rsidRDefault="000C1D0B">
      <w:pPr>
        <w:rPr>
          <w:sz w:val="24"/>
        </w:rPr>
      </w:pPr>
      <w:r>
        <w:rPr>
          <w:noProof/>
          <w:sz w:val="24"/>
        </w:rPr>
        <w:drawing>
          <wp:anchor distT="0" distB="0" distL="114300" distR="114300" simplePos="0" relativeHeight="251658240" behindDoc="0" locked="0" layoutInCell="1" allowOverlap="1" wp14:anchorId="050A4313" wp14:editId="75BBEE9D">
            <wp:simplePos x="0" y="0"/>
            <wp:positionH relativeFrom="column">
              <wp:posOffset>0</wp:posOffset>
            </wp:positionH>
            <wp:positionV relativeFrom="paragraph">
              <wp:posOffset>558800</wp:posOffset>
            </wp:positionV>
            <wp:extent cx="5514340" cy="33147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4340" cy="3314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4C4D">
        <w:rPr>
          <w:sz w:val="24"/>
        </w:rPr>
        <w:t xml:space="preserve">     </w:t>
      </w:r>
      <w:proofErr w:type="gramStart"/>
      <w:r>
        <w:rPr>
          <w:sz w:val="24"/>
        </w:rPr>
        <w:t xml:space="preserve">The </w:t>
      </w:r>
      <w:proofErr w:type="spellStart"/>
      <w:r>
        <w:rPr>
          <w:sz w:val="24"/>
        </w:rPr>
        <w:t>u</w:t>
      </w:r>
      <w:r w:rsidR="00D560E9">
        <w:rPr>
          <w:sz w:val="24"/>
        </w:rPr>
        <w:t>C</w:t>
      </w:r>
      <w:proofErr w:type="spellEnd"/>
      <w:r w:rsidR="00D560E9">
        <w:rPr>
          <w:sz w:val="24"/>
        </w:rPr>
        <w:t xml:space="preserve"> register transfer bus is used to update and read control registers in the </w:t>
      </w:r>
      <w:r>
        <w:rPr>
          <w:sz w:val="24"/>
        </w:rPr>
        <w:t>C</w:t>
      </w:r>
      <w:r w:rsidR="00D560E9">
        <w:rPr>
          <w:sz w:val="24"/>
        </w:rPr>
        <w:t>PLD and two FPGAs.</w:t>
      </w:r>
      <w:proofErr w:type="gramEnd"/>
      <w:r w:rsidR="00D560E9">
        <w:rPr>
          <w:sz w:val="24"/>
        </w:rPr>
        <w:t xml:space="preserve">  The </w:t>
      </w:r>
      <w:proofErr w:type="spellStart"/>
      <w:r w:rsidR="00D560E9">
        <w:rPr>
          <w:sz w:val="24"/>
        </w:rPr>
        <w:t>toplogy</w:t>
      </w:r>
      <w:proofErr w:type="spellEnd"/>
      <w:r w:rsidR="00D560E9">
        <w:rPr>
          <w:sz w:val="24"/>
        </w:rPr>
        <w:t xml:space="preserve"> is shown in the below diagram.</w:t>
      </w:r>
    </w:p>
    <w:p w:rsidR="00D560E9" w:rsidRDefault="00D560E9">
      <w:pPr>
        <w:rPr>
          <w:sz w:val="24"/>
        </w:rPr>
      </w:pPr>
    </w:p>
    <w:p w:rsidR="00BD3264" w:rsidRDefault="00BC4C4D">
      <w:pPr>
        <w:rPr>
          <w:sz w:val="24"/>
        </w:rPr>
      </w:pPr>
      <w:r>
        <w:rPr>
          <w:sz w:val="24"/>
        </w:rPr>
        <w:t xml:space="preserve">     </w:t>
      </w:r>
      <w:r w:rsidR="00BD3264">
        <w:rPr>
          <w:sz w:val="24"/>
        </w:rPr>
        <w:t>The uController (</w:t>
      </w:r>
      <w:proofErr w:type="spellStart"/>
      <w:r w:rsidR="00BD3264">
        <w:rPr>
          <w:sz w:val="24"/>
        </w:rPr>
        <w:t>uC</w:t>
      </w:r>
      <w:proofErr w:type="spellEnd"/>
      <w:r w:rsidR="00BD3264">
        <w:rPr>
          <w:sz w:val="24"/>
        </w:rPr>
        <w:t xml:space="preserve">) serves as the master and drives control and data/address signals to </w:t>
      </w:r>
      <w:r w:rsidR="00B529BD">
        <w:rPr>
          <w:sz w:val="24"/>
        </w:rPr>
        <w:t>three slave devices (</w:t>
      </w:r>
      <w:r w:rsidR="00BD3264">
        <w:rPr>
          <w:sz w:val="24"/>
        </w:rPr>
        <w:t>CPLD and the two FPGAs</w:t>
      </w:r>
      <w:r w:rsidR="00B529BD">
        <w:rPr>
          <w:sz w:val="24"/>
        </w:rPr>
        <w:t>)</w:t>
      </w:r>
      <w:r w:rsidR="00BD3264">
        <w:rPr>
          <w:sz w:val="24"/>
        </w:rPr>
        <w:t xml:space="preserve">.  The interface between all devices is asynchronous.  The </w:t>
      </w:r>
      <w:proofErr w:type="spellStart"/>
      <w:r w:rsidR="00BD3264">
        <w:rPr>
          <w:sz w:val="24"/>
        </w:rPr>
        <w:t>uC</w:t>
      </w:r>
      <w:proofErr w:type="spellEnd"/>
      <w:r w:rsidR="00BD3264">
        <w:rPr>
          <w:sz w:val="24"/>
        </w:rPr>
        <w:t xml:space="preserve"> bit bangs GPIOs to drive voltage levels.  The CPLD and FPGAs capture data based on a strobe (BUS_CLK) and synchronizes data</w:t>
      </w:r>
      <w:r w:rsidR="00B529BD">
        <w:rPr>
          <w:sz w:val="24"/>
        </w:rPr>
        <w:t>/address</w:t>
      </w:r>
      <w:r w:rsidR="00BD3264">
        <w:rPr>
          <w:sz w:val="24"/>
        </w:rPr>
        <w:t xml:space="preserve"> to internal clock domains.  The </w:t>
      </w:r>
      <w:proofErr w:type="spellStart"/>
      <w:r w:rsidR="00BD3264">
        <w:rPr>
          <w:sz w:val="24"/>
        </w:rPr>
        <w:t>uC</w:t>
      </w:r>
      <w:proofErr w:type="spellEnd"/>
      <w:r w:rsidR="00BD3264">
        <w:rPr>
          <w:sz w:val="24"/>
        </w:rPr>
        <w:t xml:space="preserve"> identifies the target device through BUS_</w:t>
      </w:r>
      <w:proofErr w:type="gramStart"/>
      <w:r w:rsidR="00BD3264">
        <w:rPr>
          <w:sz w:val="24"/>
        </w:rPr>
        <w:t>EN[</w:t>
      </w:r>
      <w:proofErr w:type="gramEnd"/>
      <w:r w:rsidR="00BD3264">
        <w:rPr>
          <w:sz w:val="24"/>
        </w:rPr>
        <w:t>2:0].  In the event the target is one of the FPGAs, the CPLD acts as a pass through device which connects BUS_</w:t>
      </w:r>
      <w:proofErr w:type="gramStart"/>
      <w:r w:rsidR="00BD3264">
        <w:rPr>
          <w:sz w:val="24"/>
        </w:rPr>
        <w:t>DATA[</w:t>
      </w:r>
      <w:proofErr w:type="gramEnd"/>
      <w:r w:rsidR="00BD3264">
        <w:rPr>
          <w:sz w:val="24"/>
        </w:rPr>
        <w:t xml:space="preserve">7:0] to FPGA_DATA[7:0].  </w:t>
      </w:r>
    </w:p>
    <w:p w:rsidR="003D55FD" w:rsidRDefault="00BC4C4D">
      <w:pPr>
        <w:rPr>
          <w:sz w:val="24"/>
        </w:rPr>
      </w:pPr>
      <w:r>
        <w:rPr>
          <w:sz w:val="24"/>
        </w:rPr>
        <w:t xml:space="preserve">     </w:t>
      </w:r>
      <w:r w:rsidR="00BD3264">
        <w:rPr>
          <w:sz w:val="24"/>
        </w:rPr>
        <w:t xml:space="preserve">Each beat of data or address is 8b in size.  Write data from </w:t>
      </w:r>
      <w:proofErr w:type="spellStart"/>
      <w:r w:rsidR="00BD3264">
        <w:rPr>
          <w:sz w:val="24"/>
        </w:rPr>
        <w:t>uC</w:t>
      </w:r>
      <w:proofErr w:type="spellEnd"/>
      <w:r w:rsidR="00BD3264">
        <w:rPr>
          <w:sz w:val="24"/>
        </w:rPr>
        <w:t xml:space="preserve"> to CPLD/FPGAs can be </w:t>
      </w:r>
      <w:proofErr w:type="spellStart"/>
      <w:r w:rsidR="00BD3264">
        <w:rPr>
          <w:sz w:val="24"/>
        </w:rPr>
        <w:t>bursted</w:t>
      </w:r>
      <w:proofErr w:type="spellEnd"/>
      <w:r w:rsidR="00BD3264">
        <w:rPr>
          <w:sz w:val="24"/>
        </w:rPr>
        <w:t xml:space="preserve"> with no limit in the number of data beats – however the data must be 4B aligned.  Target devices accumulate write data in 4B chunks and continue incrementing the initial base address until the write operation is terminated.  Read d</w:t>
      </w:r>
      <w:r w:rsidR="00314E1C">
        <w:rPr>
          <w:sz w:val="24"/>
        </w:rPr>
        <w:t>ata transfers from CPLD/FPGAs are</w:t>
      </w:r>
      <w:r w:rsidR="00BD3264">
        <w:rPr>
          <w:sz w:val="24"/>
        </w:rPr>
        <w:t xml:space="preserve"> fixed at</w:t>
      </w:r>
      <w:r>
        <w:rPr>
          <w:sz w:val="24"/>
        </w:rPr>
        <w:t xml:space="preserve"> up to </w:t>
      </w:r>
      <w:r w:rsidR="00BD3264">
        <w:rPr>
          <w:sz w:val="24"/>
        </w:rPr>
        <w:t>4B</w:t>
      </w:r>
      <w:r w:rsidR="00B529BD">
        <w:rPr>
          <w:sz w:val="24"/>
        </w:rPr>
        <w:t xml:space="preserve"> in size (</w:t>
      </w:r>
      <w:r w:rsidR="000C1D0B">
        <w:rPr>
          <w:sz w:val="24"/>
        </w:rPr>
        <w:t xml:space="preserve">the current protocol does not </w:t>
      </w:r>
      <w:r w:rsidR="00314E1C">
        <w:rPr>
          <w:sz w:val="24"/>
        </w:rPr>
        <w:t>specify read data size</w:t>
      </w:r>
      <w:r w:rsidR="00B529BD">
        <w:rPr>
          <w:sz w:val="24"/>
        </w:rPr>
        <w:t>)</w:t>
      </w:r>
      <w:r w:rsidR="00314E1C">
        <w:rPr>
          <w:sz w:val="24"/>
        </w:rPr>
        <w:t xml:space="preserve">.  </w:t>
      </w:r>
      <w:r>
        <w:rPr>
          <w:sz w:val="24"/>
        </w:rPr>
        <w:t xml:space="preserve">On reads of data quantities </w:t>
      </w:r>
      <w:r>
        <w:rPr>
          <w:sz w:val="24"/>
        </w:rPr>
        <w:lastRenderedPageBreak/>
        <w:t xml:space="preserve">less than 4B (i.e. on a 1B read), the </w:t>
      </w:r>
      <w:proofErr w:type="spellStart"/>
      <w:r>
        <w:rPr>
          <w:sz w:val="24"/>
        </w:rPr>
        <w:t>uC</w:t>
      </w:r>
      <w:proofErr w:type="spellEnd"/>
      <w:r>
        <w:rPr>
          <w:sz w:val="24"/>
        </w:rPr>
        <w:t xml:space="preserve"> can negate BUS_EN to terminate the transaction early.  </w:t>
      </w:r>
      <w:r w:rsidR="003D55FD">
        <w:rPr>
          <w:sz w:val="24"/>
        </w:rPr>
        <w:t xml:space="preserve"> All transactions must be terminated by negating BUS_EN before starting the next transaction, allowing hardware state machines to identify the end of an operation.  </w:t>
      </w:r>
    </w:p>
    <w:p w:rsidR="00AD7FEF" w:rsidRDefault="00BC4C4D">
      <w:pPr>
        <w:rPr>
          <w:sz w:val="24"/>
        </w:rPr>
      </w:pPr>
      <w:r>
        <w:rPr>
          <w:sz w:val="24"/>
        </w:rPr>
        <w:t xml:space="preserve">     </w:t>
      </w:r>
      <w:r w:rsidR="00314E1C">
        <w:rPr>
          <w:sz w:val="24"/>
        </w:rPr>
        <w:t xml:space="preserve">The </w:t>
      </w:r>
      <w:proofErr w:type="spellStart"/>
      <w:r w:rsidR="00314E1C">
        <w:rPr>
          <w:sz w:val="24"/>
        </w:rPr>
        <w:t>u</w:t>
      </w:r>
      <w:r w:rsidR="00CD4674">
        <w:rPr>
          <w:sz w:val="24"/>
        </w:rPr>
        <w:t>C</w:t>
      </w:r>
      <w:proofErr w:type="spellEnd"/>
      <w:r w:rsidR="00CD4674">
        <w:rPr>
          <w:sz w:val="24"/>
        </w:rPr>
        <w:t xml:space="preserve"> utilizes an asynchronous reset (BUS_RST) which is used to reset all state back to the reset state.  In the unexpected condition of an error or hang, the reset signal can be used to recover the UC register transfer interface.  </w:t>
      </w:r>
    </w:p>
    <w:p w:rsidR="00AD7FEF" w:rsidRPr="00AD7FEF" w:rsidRDefault="00AD7FEF" w:rsidP="00BC4C4D">
      <w:pPr>
        <w:rPr>
          <w:b/>
          <w:sz w:val="24"/>
          <w:u w:val="single"/>
        </w:rPr>
      </w:pPr>
      <w:r w:rsidRPr="00AD7FEF">
        <w:rPr>
          <w:b/>
          <w:sz w:val="24"/>
          <w:u w:val="single"/>
        </w:rPr>
        <w:t>Interface Signal Description</w:t>
      </w:r>
    </w:p>
    <w:p w:rsidR="00D560E9" w:rsidRDefault="00F4136D">
      <w:pPr>
        <w:rPr>
          <w:sz w:val="24"/>
        </w:rPr>
      </w:pPr>
      <w:proofErr w:type="gramStart"/>
      <w:r>
        <w:rPr>
          <w:sz w:val="24"/>
        </w:rPr>
        <w:t xml:space="preserve">uController </w:t>
      </w:r>
      <w:r w:rsidR="00A97E6D">
        <w:rPr>
          <w:sz w:val="24"/>
        </w:rPr>
        <w:t xml:space="preserve"> to</w:t>
      </w:r>
      <w:proofErr w:type="gramEnd"/>
      <w:r w:rsidR="00A97E6D">
        <w:rPr>
          <w:sz w:val="24"/>
        </w:rPr>
        <w:t xml:space="preserve"> </w:t>
      </w:r>
      <w:r>
        <w:rPr>
          <w:sz w:val="24"/>
        </w:rPr>
        <w:t>C</w:t>
      </w:r>
      <w:r w:rsidR="00A97E6D">
        <w:rPr>
          <w:sz w:val="24"/>
        </w:rPr>
        <w:t>PLD</w:t>
      </w:r>
      <w:r>
        <w:rPr>
          <w:sz w:val="24"/>
        </w:rPr>
        <w:t>/FPGA</w:t>
      </w:r>
      <w:r w:rsidR="00A97E6D">
        <w:rPr>
          <w:sz w:val="24"/>
        </w:rPr>
        <w:t xml:space="preserve"> Asynchronous Interface</w:t>
      </w:r>
    </w:p>
    <w:tbl>
      <w:tblPr>
        <w:tblStyle w:val="TableGrid"/>
        <w:tblW w:w="0" w:type="auto"/>
        <w:tblLook w:val="04A0" w:firstRow="1" w:lastRow="0" w:firstColumn="1" w:lastColumn="0" w:noHBand="0" w:noVBand="1"/>
      </w:tblPr>
      <w:tblGrid>
        <w:gridCol w:w="2448"/>
        <w:gridCol w:w="3060"/>
        <w:gridCol w:w="4068"/>
      </w:tblGrid>
      <w:tr w:rsidR="00A97E6D" w:rsidTr="00444416">
        <w:tc>
          <w:tcPr>
            <w:tcW w:w="2448" w:type="dxa"/>
            <w:shd w:val="clear" w:color="auto" w:fill="DBE5F1" w:themeFill="accent1" w:themeFillTint="33"/>
          </w:tcPr>
          <w:p w:rsidR="00A97E6D" w:rsidRDefault="00A97E6D">
            <w:pPr>
              <w:rPr>
                <w:sz w:val="24"/>
              </w:rPr>
            </w:pPr>
            <w:r>
              <w:rPr>
                <w:sz w:val="24"/>
              </w:rPr>
              <w:t>Signal</w:t>
            </w:r>
          </w:p>
        </w:tc>
        <w:tc>
          <w:tcPr>
            <w:tcW w:w="3060" w:type="dxa"/>
            <w:shd w:val="clear" w:color="auto" w:fill="DBE5F1" w:themeFill="accent1" w:themeFillTint="33"/>
          </w:tcPr>
          <w:p w:rsidR="00A97E6D" w:rsidRDefault="00A97E6D">
            <w:pPr>
              <w:rPr>
                <w:sz w:val="24"/>
              </w:rPr>
            </w:pPr>
            <w:r>
              <w:rPr>
                <w:sz w:val="24"/>
              </w:rPr>
              <w:t>Source</w:t>
            </w:r>
          </w:p>
        </w:tc>
        <w:tc>
          <w:tcPr>
            <w:tcW w:w="4068" w:type="dxa"/>
            <w:shd w:val="clear" w:color="auto" w:fill="DBE5F1" w:themeFill="accent1" w:themeFillTint="33"/>
          </w:tcPr>
          <w:p w:rsidR="00A97E6D" w:rsidRDefault="00A97E6D">
            <w:pPr>
              <w:rPr>
                <w:sz w:val="24"/>
              </w:rPr>
            </w:pPr>
            <w:r>
              <w:rPr>
                <w:sz w:val="24"/>
              </w:rPr>
              <w:t>Description</w:t>
            </w:r>
          </w:p>
        </w:tc>
      </w:tr>
      <w:tr w:rsidR="00A97E6D" w:rsidRPr="00A97E6D" w:rsidTr="00A97E6D">
        <w:tc>
          <w:tcPr>
            <w:tcW w:w="2448" w:type="dxa"/>
          </w:tcPr>
          <w:p w:rsidR="00A97E6D" w:rsidRDefault="00A97E6D">
            <w:pPr>
              <w:rPr>
                <w:sz w:val="20"/>
              </w:rPr>
            </w:pPr>
            <w:r w:rsidRPr="00A97E6D">
              <w:rPr>
                <w:sz w:val="20"/>
              </w:rPr>
              <w:t>BUS_DATA[7:0]</w:t>
            </w:r>
          </w:p>
          <w:p w:rsidR="00F4136D" w:rsidRPr="00A97E6D" w:rsidRDefault="00F4136D">
            <w:pPr>
              <w:rPr>
                <w:sz w:val="20"/>
              </w:rPr>
            </w:pPr>
            <w:r>
              <w:rPr>
                <w:sz w:val="20"/>
              </w:rPr>
              <w:t>(FPGA_DATA[7:0])</w:t>
            </w:r>
          </w:p>
        </w:tc>
        <w:tc>
          <w:tcPr>
            <w:tcW w:w="3060" w:type="dxa"/>
          </w:tcPr>
          <w:p w:rsidR="00A97E6D" w:rsidRPr="00A97E6D" w:rsidRDefault="00A97E6D" w:rsidP="00B529BD">
            <w:pPr>
              <w:rPr>
                <w:sz w:val="20"/>
              </w:rPr>
            </w:pPr>
            <w:r w:rsidRPr="00A97E6D">
              <w:rPr>
                <w:sz w:val="20"/>
              </w:rPr>
              <w:t>Bi-directional –</w:t>
            </w:r>
            <w:r w:rsidR="00B529BD">
              <w:rPr>
                <w:sz w:val="20"/>
              </w:rPr>
              <w:t>C</w:t>
            </w:r>
            <w:r w:rsidR="00F4136D">
              <w:rPr>
                <w:sz w:val="20"/>
              </w:rPr>
              <w:t xml:space="preserve">PLD or slave </w:t>
            </w:r>
            <w:r w:rsidRPr="00A97E6D">
              <w:rPr>
                <w:sz w:val="20"/>
              </w:rPr>
              <w:t>master</w:t>
            </w:r>
          </w:p>
        </w:tc>
        <w:tc>
          <w:tcPr>
            <w:tcW w:w="4068" w:type="dxa"/>
          </w:tcPr>
          <w:p w:rsidR="00A97E6D" w:rsidRPr="00A97E6D" w:rsidRDefault="00A97E6D" w:rsidP="00F4136D">
            <w:pPr>
              <w:rPr>
                <w:sz w:val="20"/>
              </w:rPr>
            </w:pPr>
            <w:r>
              <w:rPr>
                <w:sz w:val="20"/>
              </w:rPr>
              <w:t xml:space="preserve">Contains either control register addresses or data.  Driven by the UC on writes with two beats of address and </w:t>
            </w:r>
            <w:r w:rsidR="00B529BD">
              <w:rPr>
                <w:sz w:val="20"/>
              </w:rPr>
              <w:t>multiple</w:t>
            </w:r>
            <w:r>
              <w:rPr>
                <w:sz w:val="20"/>
              </w:rPr>
              <w:t xml:space="preserve"> beat</w:t>
            </w:r>
            <w:r w:rsidR="00B529BD">
              <w:rPr>
                <w:sz w:val="20"/>
              </w:rPr>
              <w:t>s</w:t>
            </w:r>
            <w:r>
              <w:rPr>
                <w:sz w:val="20"/>
              </w:rPr>
              <w:t xml:space="preserve"> of data.  Driven by </w:t>
            </w:r>
            <w:r w:rsidR="00F4136D">
              <w:rPr>
                <w:sz w:val="20"/>
              </w:rPr>
              <w:t>slave devices</w:t>
            </w:r>
            <w:r w:rsidR="00B529BD">
              <w:rPr>
                <w:sz w:val="20"/>
              </w:rPr>
              <w:t xml:space="preserve"> in response to </w:t>
            </w:r>
            <w:r w:rsidR="00F4136D">
              <w:rPr>
                <w:sz w:val="20"/>
              </w:rPr>
              <w:t xml:space="preserve">master </w:t>
            </w:r>
            <w:r w:rsidR="00B529BD">
              <w:rPr>
                <w:sz w:val="20"/>
              </w:rPr>
              <w:t>r</w:t>
            </w:r>
            <w:r w:rsidR="00F4136D">
              <w:rPr>
                <w:sz w:val="20"/>
              </w:rPr>
              <w:t>ead requests</w:t>
            </w:r>
            <w:r>
              <w:rPr>
                <w:sz w:val="20"/>
              </w:rPr>
              <w:t xml:space="preserve"> to return read data.  </w:t>
            </w:r>
            <w:r w:rsidR="00B529BD">
              <w:rPr>
                <w:sz w:val="20"/>
              </w:rPr>
              <w:t>Connected to FPGA_</w:t>
            </w:r>
            <w:proofErr w:type="gramStart"/>
            <w:r w:rsidR="00B529BD">
              <w:rPr>
                <w:sz w:val="20"/>
              </w:rPr>
              <w:t>DATA[</w:t>
            </w:r>
            <w:proofErr w:type="gramEnd"/>
            <w:r w:rsidR="00B529BD">
              <w:rPr>
                <w:sz w:val="20"/>
              </w:rPr>
              <w:t xml:space="preserve">7:0] by the CPLD in the event the target device is one of the FPGAs. </w:t>
            </w:r>
          </w:p>
        </w:tc>
      </w:tr>
      <w:tr w:rsidR="00A97E6D" w:rsidRPr="00A97E6D" w:rsidTr="00A97E6D">
        <w:tc>
          <w:tcPr>
            <w:tcW w:w="2448" w:type="dxa"/>
          </w:tcPr>
          <w:p w:rsidR="00A97E6D" w:rsidRPr="00A97E6D" w:rsidRDefault="00A97E6D" w:rsidP="00B529BD">
            <w:pPr>
              <w:rPr>
                <w:sz w:val="20"/>
              </w:rPr>
            </w:pPr>
            <w:r>
              <w:rPr>
                <w:sz w:val="20"/>
              </w:rPr>
              <w:t>BUS_</w:t>
            </w:r>
            <w:r w:rsidR="00B529BD">
              <w:rPr>
                <w:sz w:val="20"/>
              </w:rPr>
              <w:t>CLK</w:t>
            </w:r>
          </w:p>
        </w:tc>
        <w:tc>
          <w:tcPr>
            <w:tcW w:w="3060" w:type="dxa"/>
          </w:tcPr>
          <w:p w:rsidR="00A97E6D" w:rsidRPr="00A97E6D" w:rsidRDefault="00B529BD">
            <w:pPr>
              <w:rPr>
                <w:sz w:val="20"/>
              </w:rPr>
            </w:pPr>
            <w:proofErr w:type="spellStart"/>
            <w:r>
              <w:rPr>
                <w:sz w:val="20"/>
              </w:rPr>
              <w:t>uC</w:t>
            </w:r>
            <w:proofErr w:type="spellEnd"/>
            <w:r w:rsidR="00A97E6D">
              <w:rPr>
                <w:sz w:val="20"/>
              </w:rPr>
              <w:t xml:space="preserve"> master</w:t>
            </w:r>
          </w:p>
        </w:tc>
        <w:tc>
          <w:tcPr>
            <w:tcW w:w="4068" w:type="dxa"/>
          </w:tcPr>
          <w:p w:rsidR="00A97E6D" w:rsidRPr="00A97E6D" w:rsidRDefault="00A97E6D" w:rsidP="00B529BD">
            <w:pPr>
              <w:rPr>
                <w:sz w:val="20"/>
              </w:rPr>
            </w:pPr>
            <w:r>
              <w:rPr>
                <w:sz w:val="20"/>
              </w:rPr>
              <w:t>Strobe to indicate data</w:t>
            </w:r>
            <w:r w:rsidR="000030E8">
              <w:rPr>
                <w:sz w:val="20"/>
              </w:rPr>
              <w:t xml:space="preserve"> on BUS_</w:t>
            </w:r>
            <w:proofErr w:type="gramStart"/>
            <w:r w:rsidR="000030E8">
              <w:rPr>
                <w:sz w:val="20"/>
              </w:rPr>
              <w:t>DATA[</w:t>
            </w:r>
            <w:proofErr w:type="gramEnd"/>
            <w:r w:rsidR="000030E8">
              <w:rPr>
                <w:sz w:val="20"/>
              </w:rPr>
              <w:t xml:space="preserve">7:0] </w:t>
            </w:r>
            <w:r>
              <w:rPr>
                <w:sz w:val="20"/>
              </w:rPr>
              <w:t xml:space="preserve"> is valid.  Asserted by </w:t>
            </w:r>
            <w:r w:rsidR="00054AE4">
              <w:rPr>
                <w:sz w:val="20"/>
              </w:rPr>
              <w:t xml:space="preserve">the </w:t>
            </w:r>
            <w:proofErr w:type="spellStart"/>
            <w:r w:rsidR="00B529BD">
              <w:rPr>
                <w:sz w:val="20"/>
              </w:rPr>
              <w:t>u</w:t>
            </w:r>
            <w:r w:rsidR="00054AE4">
              <w:rPr>
                <w:sz w:val="20"/>
              </w:rPr>
              <w:t>C</w:t>
            </w:r>
            <w:proofErr w:type="spellEnd"/>
            <w:r>
              <w:rPr>
                <w:sz w:val="20"/>
              </w:rPr>
              <w:t xml:space="preserve"> on</w:t>
            </w:r>
            <w:r w:rsidR="009A5F75">
              <w:rPr>
                <w:sz w:val="20"/>
              </w:rPr>
              <w:t xml:space="preserve"> </w:t>
            </w:r>
            <w:r>
              <w:rPr>
                <w:sz w:val="20"/>
              </w:rPr>
              <w:t xml:space="preserve">writes to strobe address and write data beats.  </w:t>
            </w:r>
            <w:r w:rsidR="00B529BD">
              <w:rPr>
                <w:sz w:val="20"/>
              </w:rPr>
              <w:t xml:space="preserve">Asserted by the </w:t>
            </w:r>
            <w:proofErr w:type="spellStart"/>
            <w:r w:rsidR="00B529BD">
              <w:rPr>
                <w:sz w:val="20"/>
              </w:rPr>
              <w:t>u</w:t>
            </w:r>
            <w:r w:rsidR="009A5F75">
              <w:rPr>
                <w:sz w:val="20"/>
              </w:rPr>
              <w:t>C</w:t>
            </w:r>
            <w:proofErr w:type="spellEnd"/>
            <w:r w:rsidR="009A5F75">
              <w:rPr>
                <w:sz w:val="20"/>
              </w:rPr>
              <w:t xml:space="preserve"> on reads to strobe addresses.  </w:t>
            </w:r>
            <w:r>
              <w:rPr>
                <w:sz w:val="20"/>
              </w:rPr>
              <w:t xml:space="preserve">Asserted by </w:t>
            </w:r>
            <w:r w:rsidR="00054AE4">
              <w:rPr>
                <w:sz w:val="20"/>
              </w:rPr>
              <w:t xml:space="preserve">the </w:t>
            </w:r>
            <w:proofErr w:type="spellStart"/>
            <w:r w:rsidR="00B529BD">
              <w:rPr>
                <w:sz w:val="20"/>
              </w:rPr>
              <w:t>uC</w:t>
            </w:r>
            <w:proofErr w:type="spellEnd"/>
            <w:r w:rsidR="00B529BD">
              <w:rPr>
                <w:sz w:val="20"/>
              </w:rPr>
              <w:t xml:space="preserve"> when </w:t>
            </w:r>
            <w:proofErr w:type="gramStart"/>
            <w:r w:rsidR="00B529BD">
              <w:rPr>
                <w:sz w:val="20"/>
              </w:rPr>
              <w:t>read data</w:t>
            </w:r>
            <w:proofErr w:type="gramEnd"/>
            <w:r w:rsidR="00B529BD">
              <w:rPr>
                <w:sz w:val="20"/>
              </w:rPr>
              <w:t xml:space="preserve"> returns from the slave device to indicate the current beat of data has been received and the next beat of data can be driven by the slave device.  </w:t>
            </w:r>
          </w:p>
        </w:tc>
      </w:tr>
      <w:tr w:rsidR="00A97E6D" w:rsidRPr="00A97E6D" w:rsidTr="00A97E6D">
        <w:tc>
          <w:tcPr>
            <w:tcW w:w="2448" w:type="dxa"/>
          </w:tcPr>
          <w:p w:rsidR="00A97E6D" w:rsidRPr="00A97E6D" w:rsidRDefault="000030E8">
            <w:pPr>
              <w:rPr>
                <w:sz w:val="20"/>
              </w:rPr>
            </w:pPr>
            <w:r>
              <w:rPr>
                <w:sz w:val="20"/>
              </w:rPr>
              <w:t>BUS_MASTER</w:t>
            </w:r>
          </w:p>
        </w:tc>
        <w:tc>
          <w:tcPr>
            <w:tcW w:w="3060" w:type="dxa"/>
          </w:tcPr>
          <w:p w:rsidR="00A97E6D" w:rsidRPr="00A97E6D" w:rsidRDefault="00B529BD">
            <w:pPr>
              <w:rPr>
                <w:sz w:val="20"/>
              </w:rPr>
            </w:pPr>
            <w:proofErr w:type="spellStart"/>
            <w:r>
              <w:rPr>
                <w:sz w:val="20"/>
              </w:rPr>
              <w:t>uC</w:t>
            </w:r>
            <w:proofErr w:type="spellEnd"/>
            <w:r>
              <w:rPr>
                <w:sz w:val="20"/>
              </w:rPr>
              <w:t xml:space="preserve"> master</w:t>
            </w:r>
          </w:p>
        </w:tc>
        <w:tc>
          <w:tcPr>
            <w:tcW w:w="4068" w:type="dxa"/>
          </w:tcPr>
          <w:p w:rsidR="00A97E6D" w:rsidRPr="00A97E6D" w:rsidRDefault="00B529BD" w:rsidP="00B529BD">
            <w:pPr>
              <w:rPr>
                <w:sz w:val="20"/>
              </w:rPr>
            </w:pPr>
            <w:r>
              <w:rPr>
                <w:sz w:val="20"/>
              </w:rPr>
              <w:t xml:space="preserve">Driven by </w:t>
            </w:r>
            <w:proofErr w:type="spellStart"/>
            <w:r>
              <w:rPr>
                <w:sz w:val="20"/>
              </w:rPr>
              <w:t>u</w:t>
            </w:r>
            <w:r w:rsidR="000030E8">
              <w:rPr>
                <w:sz w:val="20"/>
              </w:rPr>
              <w:t>C</w:t>
            </w:r>
            <w:proofErr w:type="spellEnd"/>
            <w:r w:rsidR="000030E8">
              <w:rPr>
                <w:sz w:val="20"/>
              </w:rPr>
              <w:t xml:space="preserve"> t</w:t>
            </w:r>
            <w:r w:rsidR="009A5F75">
              <w:rPr>
                <w:sz w:val="20"/>
              </w:rPr>
              <w:t xml:space="preserve">o indicate it has ownership of </w:t>
            </w:r>
            <w:r w:rsidR="000030E8">
              <w:rPr>
                <w:sz w:val="20"/>
              </w:rPr>
              <w:t>BUS_</w:t>
            </w:r>
            <w:proofErr w:type="gramStart"/>
            <w:r w:rsidR="000030E8">
              <w:rPr>
                <w:sz w:val="20"/>
              </w:rPr>
              <w:t>DATA[</w:t>
            </w:r>
            <w:proofErr w:type="gramEnd"/>
            <w:r>
              <w:rPr>
                <w:sz w:val="20"/>
              </w:rPr>
              <w:t xml:space="preserve">7:0].  Slave devices must wait for negation of BUS_MASTER before </w:t>
            </w:r>
            <w:r w:rsidR="000030E8">
              <w:rPr>
                <w:sz w:val="20"/>
              </w:rPr>
              <w:t>driving data on BUS_</w:t>
            </w:r>
            <w:proofErr w:type="gramStart"/>
            <w:r w:rsidR="000030E8">
              <w:rPr>
                <w:sz w:val="20"/>
              </w:rPr>
              <w:t>DATA[</w:t>
            </w:r>
            <w:proofErr w:type="gramEnd"/>
            <w:r w:rsidR="000030E8">
              <w:rPr>
                <w:sz w:val="20"/>
              </w:rPr>
              <w:t>7:0]/</w:t>
            </w:r>
            <w:r>
              <w:rPr>
                <w:sz w:val="20"/>
              </w:rPr>
              <w:t>FPGA_DATA[7:0].</w:t>
            </w:r>
          </w:p>
        </w:tc>
      </w:tr>
      <w:tr w:rsidR="00A97E6D" w:rsidRPr="00A97E6D" w:rsidTr="00A97E6D">
        <w:tc>
          <w:tcPr>
            <w:tcW w:w="2448" w:type="dxa"/>
          </w:tcPr>
          <w:p w:rsidR="00A97E6D" w:rsidRPr="00A97E6D" w:rsidRDefault="000030E8">
            <w:pPr>
              <w:rPr>
                <w:sz w:val="20"/>
              </w:rPr>
            </w:pPr>
            <w:r>
              <w:rPr>
                <w:sz w:val="20"/>
              </w:rPr>
              <w:t>BUS_EN[2:0]</w:t>
            </w:r>
          </w:p>
        </w:tc>
        <w:tc>
          <w:tcPr>
            <w:tcW w:w="3060" w:type="dxa"/>
          </w:tcPr>
          <w:p w:rsidR="00A97E6D" w:rsidRPr="00A97E6D" w:rsidRDefault="00685721">
            <w:pPr>
              <w:rPr>
                <w:sz w:val="20"/>
              </w:rPr>
            </w:pPr>
            <w:proofErr w:type="spellStart"/>
            <w:r>
              <w:rPr>
                <w:sz w:val="20"/>
              </w:rPr>
              <w:t>uC</w:t>
            </w:r>
            <w:proofErr w:type="spellEnd"/>
            <w:r>
              <w:rPr>
                <w:sz w:val="20"/>
              </w:rPr>
              <w:t xml:space="preserve"> master</w:t>
            </w:r>
          </w:p>
        </w:tc>
        <w:tc>
          <w:tcPr>
            <w:tcW w:w="4068" w:type="dxa"/>
          </w:tcPr>
          <w:p w:rsidR="00685721" w:rsidRDefault="000030E8" w:rsidP="000030E8">
            <w:pPr>
              <w:rPr>
                <w:sz w:val="20"/>
              </w:rPr>
            </w:pPr>
            <w:r>
              <w:rPr>
                <w:sz w:val="20"/>
              </w:rPr>
              <w:t xml:space="preserve">Per target chip select.  </w:t>
            </w:r>
          </w:p>
          <w:p w:rsidR="00685721" w:rsidRPr="00685721" w:rsidRDefault="00685721" w:rsidP="00685721">
            <w:pPr>
              <w:pStyle w:val="ListParagraph"/>
              <w:numPr>
                <w:ilvl w:val="0"/>
                <w:numId w:val="3"/>
              </w:numPr>
              <w:rPr>
                <w:sz w:val="20"/>
              </w:rPr>
            </w:pPr>
            <w:r w:rsidRPr="00685721">
              <w:rPr>
                <w:sz w:val="20"/>
              </w:rPr>
              <w:t xml:space="preserve">BUS_EN[0] : </w:t>
            </w:r>
            <w:r w:rsidR="00B61276" w:rsidRPr="00685721">
              <w:rPr>
                <w:sz w:val="20"/>
              </w:rPr>
              <w:t>FPGA0</w:t>
            </w:r>
          </w:p>
          <w:p w:rsidR="00685721" w:rsidRPr="00685721" w:rsidRDefault="00B61276" w:rsidP="00685721">
            <w:pPr>
              <w:pStyle w:val="ListParagraph"/>
              <w:numPr>
                <w:ilvl w:val="0"/>
                <w:numId w:val="3"/>
              </w:numPr>
              <w:rPr>
                <w:sz w:val="20"/>
              </w:rPr>
            </w:pPr>
            <w:r>
              <w:rPr>
                <w:sz w:val="20"/>
              </w:rPr>
              <w:t>BUS_EN[1] : FPGA1</w:t>
            </w:r>
          </w:p>
          <w:p w:rsidR="00685721" w:rsidRPr="00685721" w:rsidRDefault="00685721" w:rsidP="00685721">
            <w:pPr>
              <w:pStyle w:val="ListParagraph"/>
              <w:numPr>
                <w:ilvl w:val="0"/>
                <w:numId w:val="3"/>
              </w:numPr>
              <w:rPr>
                <w:sz w:val="20"/>
              </w:rPr>
            </w:pPr>
            <w:r w:rsidRPr="00685721">
              <w:rPr>
                <w:sz w:val="20"/>
              </w:rPr>
              <w:t xml:space="preserve">BUS_EN[2] : </w:t>
            </w:r>
            <w:r w:rsidR="00B61276">
              <w:rPr>
                <w:sz w:val="20"/>
              </w:rPr>
              <w:t>CPLD</w:t>
            </w:r>
          </w:p>
          <w:p w:rsidR="00685721" w:rsidRDefault="00685721" w:rsidP="000030E8">
            <w:pPr>
              <w:rPr>
                <w:sz w:val="20"/>
              </w:rPr>
            </w:pPr>
          </w:p>
          <w:p w:rsidR="00A97E6D" w:rsidRPr="00A97E6D" w:rsidRDefault="00FB1591" w:rsidP="00FB1591">
            <w:pPr>
              <w:rPr>
                <w:sz w:val="20"/>
              </w:rPr>
            </w:pPr>
            <w:r>
              <w:rPr>
                <w:sz w:val="20"/>
              </w:rPr>
              <w:t>Asserted</w:t>
            </w:r>
            <w:r w:rsidR="000030E8">
              <w:rPr>
                <w:sz w:val="20"/>
              </w:rPr>
              <w:t xml:space="preserve"> to initiate a transaction to the specific target.  Must be held through the operation.  Negation indicates </w:t>
            </w:r>
            <w:r>
              <w:rPr>
                <w:sz w:val="20"/>
              </w:rPr>
              <w:t xml:space="preserve">termination of the transaction. </w:t>
            </w:r>
            <w:r w:rsidR="00054AE4">
              <w:rPr>
                <w:sz w:val="20"/>
              </w:rPr>
              <w:t xml:space="preserve"> </w:t>
            </w:r>
            <w:r w:rsidR="00685721">
              <w:rPr>
                <w:sz w:val="20"/>
              </w:rPr>
              <w:t xml:space="preserve">If negated during the middle of a transaction, the current transaction should be immediately terminated.  </w:t>
            </w:r>
            <w:r w:rsidRPr="003D55FD">
              <w:rPr>
                <w:b/>
                <w:i/>
                <w:sz w:val="20"/>
              </w:rPr>
              <w:t>Must be negated at the end of every transaction to reset FPGA/CPLD state machines</w:t>
            </w:r>
            <w:r w:rsidRPr="003D55FD">
              <w:rPr>
                <w:b/>
                <w:sz w:val="20"/>
              </w:rPr>
              <w:t>.</w:t>
            </w:r>
            <w:r>
              <w:rPr>
                <w:sz w:val="20"/>
              </w:rPr>
              <w:t xml:space="preserve">  </w:t>
            </w:r>
            <w:r w:rsidR="00054AE4">
              <w:rPr>
                <w:sz w:val="20"/>
              </w:rPr>
              <w:t xml:space="preserve">This must be a one-hot signal – only one enable can be asserted at a time.  </w:t>
            </w:r>
          </w:p>
        </w:tc>
      </w:tr>
      <w:tr w:rsidR="000030E8" w:rsidRPr="00A97E6D" w:rsidTr="00A97E6D">
        <w:tc>
          <w:tcPr>
            <w:tcW w:w="2448" w:type="dxa"/>
          </w:tcPr>
          <w:p w:rsidR="000030E8" w:rsidRDefault="000030E8">
            <w:pPr>
              <w:rPr>
                <w:sz w:val="20"/>
              </w:rPr>
            </w:pPr>
            <w:r>
              <w:rPr>
                <w:sz w:val="20"/>
              </w:rPr>
              <w:t>BUS_RST</w:t>
            </w:r>
          </w:p>
        </w:tc>
        <w:tc>
          <w:tcPr>
            <w:tcW w:w="3060" w:type="dxa"/>
          </w:tcPr>
          <w:p w:rsidR="000030E8" w:rsidRDefault="00685721">
            <w:pPr>
              <w:rPr>
                <w:sz w:val="20"/>
              </w:rPr>
            </w:pPr>
            <w:proofErr w:type="spellStart"/>
            <w:r>
              <w:rPr>
                <w:sz w:val="20"/>
              </w:rPr>
              <w:t>uC</w:t>
            </w:r>
            <w:proofErr w:type="spellEnd"/>
            <w:r>
              <w:rPr>
                <w:sz w:val="20"/>
              </w:rPr>
              <w:t xml:space="preserve"> master</w:t>
            </w:r>
          </w:p>
        </w:tc>
        <w:tc>
          <w:tcPr>
            <w:tcW w:w="4068" w:type="dxa"/>
          </w:tcPr>
          <w:p w:rsidR="000030E8" w:rsidRDefault="000030E8" w:rsidP="000030E8">
            <w:pPr>
              <w:rPr>
                <w:sz w:val="20"/>
              </w:rPr>
            </w:pPr>
            <w:r>
              <w:rPr>
                <w:sz w:val="20"/>
              </w:rPr>
              <w:t xml:space="preserve">Global asynchronous reset used to reset the UC / PLD / FPGA register transfer interface.  Must be held constant by the UC for </w:t>
            </w:r>
            <w:proofErr w:type="gramStart"/>
            <w:r>
              <w:rPr>
                <w:sz w:val="20"/>
              </w:rPr>
              <w:t>1us(</w:t>
            </w:r>
            <w:proofErr w:type="gramEnd"/>
            <w:r>
              <w:rPr>
                <w:sz w:val="20"/>
              </w:rPr>
              <w:t xml:space="preserve">?).  </w:t>
            </w:r>
          </w:p>
        </w:tc>
      </w:tr>
    </w:tbl>
    <w:p w:rsidR="00DD0D27" w:rsidRPr="00DD0D27" w:rsidRDefault="00D47061" w:rsidP="00DD0D27">
      <w:pPr>
        <w:pageBreakBefore/>
        <w:rPr>
          <w:b/>
          <w:sz w:val="24"/>
          <w:u w:val="single"/>
        </w:rPr>
      </w:pPr>
      <w:r>
        <w:rPr>
          <w:b/>
          <w:sz w:val="24"/>
          <w:u w:val="single"/>
        </w:rPr>
        <w:lastRenderedPageBreak/>
        <w:t>Writ</w:t>
      </w:r>
      <w:r w:rsidR="00DD0D27">
        <w:rPr>
          <w:b/>
          <w:sz w:val="24"/>
          <w:u w:val="single"/>
        </w:rPr>
        <w:t>e</w:t>
      </w:r>
      <w:r w:rsidR="00DD0D27" w:rsidRPr="00DD0D27">
        <w:rPr>
          <w:b/>
          <w:sz w:val="24"/>
          <w:u w:val="single"/>
        </w:rPr>
        <w:t xml:space="preserve"> Operations</w:t>
      </w:r>
    </w:p>
    <w:p w:rsidR="00DD0D27" w:rsidRDefault="00BC4C4D">
      <w:pPr>
        <w:rPr>
          <w:sz w:val="20"/>
        </w:rPr>
      </w:pPr>
      <w:r>
        <w:rPr>
          <w:sz w:val="20"/>
        </w:rPr>
        <w:t xml:space="preserve">     </w:t>
      </w:r>
      <w:r w:rsidR="00654555">
        <w:rPr>
          <w:sz w:val="20"/>
        </w:rPr>
        <w:t xml:space="preserve">Control register writes to either the </w:t>
      </w:r>
      <w:r w:rsidR="003D51EB">
        <w:rPr>
          <w:sz w:val="20"/>
        </w:rPr>
        <w:t>C</w:t>
      </w:r>
      <w:r w:rsidR="00654555">
        <w:rPr>
          <w:sz w:val="20"/>
        </w:rPr>
        <w:t>PL</w:t>
      </w:r>
      <w:r w:rsidR="003D51EB">
        <w:rPr>
          <w:sz w:val="20"/>
        </w:rPr>
        <w:t xml:space="preserve">D or FPGA are initiated by the </w:t>
      </w:r>
      <w:proofErr w:type="spellStart"/>
      <w:r w:rsidR="003D51EB">
        <w:rPr>
          <w:sz w:val="20"/>
        </w:rPr>
        <w:t>u</w:t>
      </w:r>
      <w:r w:rsidR="00654555">
        <w:rPr>
          <w:sz w:val="20"/>
        </w:rPr>
        <w:t>C</w:t>
      </w:r>
      <w:proofErr w:type="spellEnd"/>
      <w:r w:rsidR="00654555">
        <w:rPr>
          <w:sz w:val="20"/>
        </w:rPr>
        <w:t xml:space="preserve"> on the asynchr</w:t>
      </w:r>
      <w:r w:rsidR="003D51EB">
        <w:rPr>
          <w:sz w:val="20"/>
        </w:rPr>
        <w:t xml:space="preserve">onous BUS_.... interface.  The </w:t>
      </w:r>
      <w:proofErr w:type="spellStart"/>
      <w:r w:rsidR="003D51EB">
        <w:rPr>
          <w:sz w:val="20"/>
        </w:rPr>
        <w:t>u</w:t>
      </w:r>
      <w:r w:rsidR="00654555">
        <w:rPr>
          <w:sz w:val="20"/>
        </w:rPr>
        <w:t>C</w:t>
      </w:r>
      <w:proofErr w:type="spellEnd"/>
      <w:r w:rsidR="00654555">
        <w:rPr>
          <w:sz w:val="20"/>
        </w:rPr>
        <w:t xml:space="preserve"> first asserts BUS_</w:t>
      </w:r>
      <w:proofErr w:type="gramStart"/>
      <w:r w:rsidR="00654555">
        <w:rPr>
          <w:sz w:val="20"/>
        </w:rPr>
        <w:t>EN{</w:t>
      </w:r>
      <w:proofErr w:type="gramEnd"/>
      <w:r w:rsidR="00654555">
        <w:rPr>
          <w:sz w:val="20"/>
        </w:rPr>
        <w:t xml:space="preserve">0,1,2} to indicate the target.  BUS_MASTER is also asserted to </w:t>
      </w:r>
      <w:r w:rsidR="003D51EB">
        <w:rPr>
          <w:sz w:val="20"/>
        </w:rPr>
        <w:t xml:space="preserve">indicate the </w:t>
      </w:r>
      <w:proofErr w:type="spellStart"/>
      <w:r w:rsidR="003D51EB">
        <w:rPr>
          <w:sz w:val="20"/>
        </w:rPr>
        <w:t>uC</w:t>
      </w:r>
      <w:proofErr w:type="spellEnd"/>
      <w:r w:rsidR="003D51EB">
        <w:rPr>
          <w:sz w:val="20"/>
        </w:rPr>
        <w:t xml:space="preserve"> is the master of the BUS_</w:t>
      </w:r>
      <w:proofErr w:type="gramStart"/>
      <w:r w:rsidR="003D51EB">
        <w:rPr>
          <w:sz w:val="20"/>
        </w:rPr>
        <w:t>DATA[</w:t>
      </w:r>
      <w:proofErr w:type="gramEnd"/>
      <w:r w:rsidR="003D51EB">
        <w:rPr>
          <w:sz w:val="20"/>
        </w:rPr>
        <w:t xml:space="preserve">7:0] bus.  Generally, the </w:t>
      </w:r>
      <w:proofErr w:type="spellStart"/>
      <w:r w:rsidR="003D51EB">
        <w:rPr>
          <w:sz w:val="20"/>
        </w:rPr>
        <w:t>u</w:t>
      </w:r>
      <w:r w:rsidR="00F4136D">
        <w:rPr>
          <w:sz w:val="20"/>
        </w:rPr>
        <w:t>C</w:t>
      </w:r>
      <w:proofErr w:type="spellEnd"/>
      <w:r w:rsidR="00F4136D">
        <w:rPr>
          <w:sz w:val="20"/>
        </w:rPr>
        <w:t xml:space="preserve"> should assert BUS_MASTER </w:t>
      </w:r>
      <w:r w:rsidR="00654555">
        <w:rPr>
          <w:sz w:val="20"/>
        </w:rPr>
        <w:t>except when waiting for control</w:t>
      </w:r>
      <w:r w:rsidR="003D51EB">
        <w:rPr>
          <w:sz w:val="20"/>
        </w:rPr>
        <w:t xml:space="preserve"> register read responses.  The </w:t>
      </w:r>
      <w:proofErr w:type="spellStart"/>
      <w:r w:rsidR="003D51EB">
        <w:rPr>
          <w:sz w:val="20"/>
        </w:rPr>
        <w:t>u</w:t>
      </w:r>
      <w:r w:rsidR="00654555">
        <w:rPr>
          <w:sz w:val="20"/>
        </w:rPr>
        <w:t>C</w:t>
      </w:r>
      <w:proofErr w:type="spellEnd"/>
      <w:r w:rsidR="00654555">
        <w:rPr>
          <w:sz w:val="20"/>
        </w:rPr>
        <w:t xml:space="preserve"> drives two beats of address to indicate the control register write address, followed by </w:t>
      </w:r>
      <w:r w:rsidR="003D51EB">
        <w:rPr>
          <w:sz w:val="20"/>
        </w:rPr>
        <w:t>multiple</w:t>
      </w:r>
      <w:r w:rsidR="00654555">
        <w:rPr>
          <w:sz w:val="20"/>
        </w:rPr>
        <w:t xml:space="preserve"> beat</w:t>
      </w:r>
      <w:r w:rsidR="003D51EB">
        <w:rPr>
          <w:sz w:val="20"/>
        </w:rPr>
        <w:t>s</w:t>
      </w:r>
      <w:r w:rsidR="00654555">
        <w:rPr>
          <w:sz w:val="20"/>
        </w:rPr>
        <w:t xml:space="preserve"> of write data.</w:t>
      </w:r>
      <w:r w:rsidR="00A917EE">
        <w:rPr>
          <w:sz w:val="20"/>
        </w:rPr>
        <w:t xml:space="preserve">  The msb bit (</w:t>
      </w:r>
      <w:proofErr w:type="gramStart"/>
      <w:r w:rsidR="00A917EE">
        <w:rPr>
          <w:sz w:val="20"/>
        </w:rPr>
        <w:t>Addr</w:t>
      </w:r>
      <w:r w:rsidR="00654555">
        <w:rPr>
          <w:sz w:val="20"/>
        </w:rPr>
        <w:t>[</w:t>
      </w:r>
      <w:proofErr w:type="gramEnd"/>
      <w:r w:rsidR="00654555">
        <w:rPr>
          <w:sz w:val="20"/>
        </w:rPr>
        <w:t>15]) is asserted to indicate a write.  Data is strobed by BUS_</w:t>
      </w:r>
      <w:r w:rsidR="003D51EB">
        <w:rPr>
          <w:sz w:val="20"/>
        </w:rPr>
        <w:t>CLK</w:t>
      </w:r>
      <w:r w:rsidR="00654555">
        <w:rPr>
          <w:sz w:val="20"/>
        </w:rPr>
        <w:t xml:space="preserve"> to indicate the data is valid.  </w:t>
      </w:r>
      <w:r w:rsidR="003D51EB">
        <w:rPr>
          <w:sz w:val="20"/>
        </w:rPr>
        <w:t xml:space="preserve"> Slave devices perform an edge detect on the low to high transition of BUS_CLK to capture address or data.  </w:t>
      </w:r>
    </w:p>
    <w:p w:rsidR="00DD0D27" w:rsidRPr="00DD0D27" w:rsidRDefault="0056771C">
      <w:pPr>
        <w:rPr>
          <w:b/>
          <w:sz w:val="20"/>
        </w:rPr>
      </w:pPr>
      <w:r>
        <w:rPr>
          <w:b/>
          <w:noProof/>
          <w:sz w:val="20"/>
        </w:rPr>
        <w:drawing>
          <wp:inline distT="0" distB="0" distL="0" distR="0" wp14:anchorId="45BDFE83" wp14:editId="24D9BCA3">
            <wp:extent cx="5997920" cy="1302327"/>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8076" cy="1302361"/>
                    </a:xfrm>
                    <a:prstGeom prst="rect">
                      <a:avLst/>
                    </a:prstGeom>
                    <a:noFill/>
                    <a:ln>
                      <a:noFill/>
                    </a:ln>
                  </pic:spPr>
                </pic:pic>
              </a:graphicData>
            </a:graphic>
          </wp:inline>
        </w:drawing>
      </w:r>
    </w:p>
    <w:p w:rsidR="00DD0D27" w:rsidRDefault="00DD0D27">
      <w:pPr>
        <w:rPr>
          <w:sz w:val="20"/>
        </w:rPr>
      </w:pPr>
    </w:p>
    <w:p w:rsidR="00654555" w:rsidRDefault="00BC4C4D">
      <w:pPr>
        <w:rPr>
          <w:sz w:val="20"/>
        </w:rPr>
      </w:pPr>
      <w:r>
        <w:rPr>
          <w:sz w:val="20"/>
        </w:rPr>
        <w:t xml:space="preserve">     </w:t>
      </w:r>
      <w:r w:rsidR="00F4136D">
        <w:rPr>
          <w:sz w:val="20"/>
        </w:rPr>
        <w:t>Address and d</w:t>
      </w:r>
      <w:r w:rsidR="003D51EB">
        <w:rPr>
          <w:sz w:val="20"/>
        </w:rPr>
        <w:t xml:space="preserve">ata beats are driven in little endian order with low order bytes driven first.  On writes, the </w:t>
      </w:r>
      <w:proofErr w:type="spellStart"/>
      <w:r w:rsidR="003D51EB">
        <w:rPr>
          <w:sz w:val="20"/>
        </w:rPr>
        <w:t>uC</w:t>
      </w:r>
      <w:proofErr w:type="spellEnd"/>
      <w:r w:rsidR="003D51EB">
        <w:rPr>
          <w:sz w:val="20"/>
        </w:rPr>
        <w:t xml:space="preserve"> is allowed to con</w:t>
      </w:r>
      <w:r w:rsidR="00A473D5">
        <w:rPr>
          <w:sz w:val="20"/>
        </w:rPr>
        <w:t>tinue bursting write data in 32bit</w:t>
      </w:r>
      <w:r w:rsidR="003D51EB">
        <w:rPr>
          <w:sz w:val="20"/>
        </w:rPr>
        <w:t xml:space="preserve"> chunks.  Slave devices accumulate write data in one byte beats, an</w:t>
      </w:r>
      <w:r w:rsidR="00F4136D">
        <w:rPr>
          <w:sz w:val="20"/>
        </w:rPr>
        <w:t>d when 4 beats of write data have</w:t>
      </w:r>
      <w:r w:rsidR="003D51EB">
        <w:rPr>
          <w:sz w:val="20"/>
        </w:rPr>
        <w:t xml:space="preserve"> been accumulated, the slave device performs the write.  Slave devices automatically increment the initial base address for each double word write.  </w:t>
      </w:r>
    </w:p>
    <w:p w:rsidR="0068303A" w:rsidRDefault="00BC4C4D">
      <w:pPr>
        <w:rPr>
          <w:sz w:val="20"/>
        </w:rPr>
      </w:pPr>
      <w:r>
        <w:rPr>
          <w:sz w:val="20"/>
        </w:rPr>
        <w:t xml:space="preserve">     </w:t>
      </w:r>
      <w:r w:rsidR="0068303A">
        <w:rPr>
          <w:sz w:val="20"/>
        </w:rPr>
        <w:t xml:space="preserve">In the event the device target is one of the FPGAs, the CPLD connects BUS_DATA and FPGA_DATA, providing point to point communication between the uController and the FPGA.   Whether the target is the CPLD or FPGA, the write protocol operates exactly the same.  </w:t>
      </w:r>
    </w:p>
    <w:p w:rsidR="00A917EE" w:rsidRDefault="00BC4C4D">
      <w:pPr>
        <w:rPr>
          <w:sz w:val="20"/>
        </w:rPr>
      </w:pPr>
      <w:r>
        <w:rPr>
          <w:sz w:val="20"/>
        </w:rPr>
        <w:t xml:space="preserve">     </w:t>
      </w:r>
      <w:r w:rsidR="003D51EB">
        <w:rPr>
          <w:sz w:val="20"/>
        </w:rPr>
        <w:t xml:space="preserve">Slave devices perform an address check to determine the validity of the write addresses.   In the event of a bad address, the write </w:t>
      </w:r>
      <w:r w:rsidR="0068303A">
        <w:rPr>
          <w:sz w:val="20"/>
        </w:rPr>
        <w:t>operation i</w:t>
      </w:r>
      <w:r w:rsidR="003D51EB">
        <w:rPr>
          <w:sz w:val="20"/>
        </w:rPr>
        <w:t xml:space="preserve">s dropped and an error is logged.  The protocol </w:t>
      </w:r>
      <w:r w:rsidR="0068303A">
        <w:rPr>
          <w:sz w:val="20"/>
        </w:rPr>
        <w:t xml:space="preserve">has been kept simple and </w:t>
      </w:r>
      <w:r w:rsidR="003D51EB">
        <w:rPr>
          <w:sz w:val="20"/>
        </w:rPr>
        <w:t xml:space="preserve">does </w:t>
      </w:r>
      <w:r w:rsidR="0068303A">
        <w:rPr>
          <w:sz w:val="20"/>
        </w:rPr>
        <w:t xml:space="preserve">not currently support acknowledgement of writes.  </w:t>
      </w:r>
    </w:p>
    <w:p w:rsidR="00A917EE" w:rsidRPr="00DD0D27" w:rsidRDefault="00A917EE" w:rsidP="00A917EE">
      <w:pPr>
        <w:pageBreakBefore/>
        <w:rPr>
          <w:b/>
          <w:sz w:val="24"/>
          <w:u w:val="single"/>
        </w:rPr>
      </w:pPr>
      <w:r>
        <w:rPr>
          <w:b/>
          <w:sz w:val="24"/>
          <w:u w:val="single"/>
        </w:rPr>
        <w:lastRenderedPageBreak/>
        <w:t>Read</w:t>
      </w:r>
      <w:r w:rsidRPr="00DD0D27">
        <w:rPr>
          <w:b/>
          <w:sz w:val="24"/>
          <w:u w:val="single"/>
        </w:rPr>
        <w:t xml:space="preserve"> Operations</w:t>
      </w:r>
    </w:p>
    <w:p w:rsidR="00A01BE8" w:rsidRDefault="00BC4C4D" w:rsidP="00A917EE">
      <w:pPr>
        <w:rPr>
          <w:sz w:val="20"/>
        </w:rPr>
      </w:pPr>
      <w:r>
        <w:rPr>
          <w:sz w:val="20"/>
        </w:rPr>
        <w:t xml:space="preserve">     </w:t>
      </w:r>
      <w:r w:rsidR="00A917EE">
        <w:rPr>
          <w:sz w:val="20"/>
        </w:rPr>
        <w:t xml:space="preserve">Similar to control register writes, control register reads </w:t>
      </w:r>
      <w:r w:rsidR="00745344">
        <w:rPr>
          <w:sz w:val="20"/>
        </w:rPr>
        <w:t>are ini</w:t>
      </w:r>
      <w:r w:rsidR="0068303A">
        <w:rPr>
          <w:sz w:val="20"/>
        </w:rPr>
        <w:t xml:space="preserve">tiated by the </w:t>
      </w:r>
      <w:proofErr w:type="spellStart"/>
      <w:r w:rsidR="0068303A">
        <w:rPr>
          <w:sz w:val="20"/>
        </w:rPr>
        <w:t>u</w:t>
      </w:r>
      <w:r w:rsidR="00745344">
        <w:rPr>
          <w:sz w:val="20"/>
        </w:rPr>
        <w:t>C</w:t>
      </w:r>
      <w:proofErr w:type="spellEnd"/>
      <w:r w:rsidR="00745344">
        <w:rPr>
          <w:sz w:val="20"/>
        </w:rPr>
        <w:t xml:space="preserve"> on the </w:t>
      </w:r>
      <w:r w:rsidR="00A917EE">
        <w:rPr>
          <w:sz w:val="20"/>
        </w:rPr>
        <w:t>asynchr</w:t>
      </w:r>
      <w:r w:rsidR="0068303A">
        <w:rPr>
          <w:sz w:val="20"/>
        </w:rPr>
        <w:t xml:space="preserve">onous BUS_.... interface.  The </w:t>
      </w:r>
      <w:proofErr w:type="spellStart"/>
      <w:r w:rsidR="0068303A">
        <w:rPr>
          <w:sz w:val="20"/>
        </w:rPr>
        <w:t>u</w:t>
      </w:r>
      <w:r w:rsidR="00A917EE">
        <w:rPr>
          <w:sz w:val="20"/>
        </w:rPr>
        <w:t>C</w:t>
      </w:r>
      <w:proofErr w:type="spellEnd"/>
      <w:r w:rsidR="00A917EE">
        <w:rPr>
          <w:sz w:val="20"/>
        </w:rPr>
        <w:t xml:space="preserve"> first asserts BUS_</w:t>
      </w:r>
      <w:proofErr w:type="gramStart"/>
      <w:r w:rsidR="00A917EE">
        <w:rPr>
          <w:sz w:val="20"/>
        </w:rPr>
        <w:t>EN{</w:t>
      </w:r>
      <w:proofErr w:type="gramEnd"/>
      <w:r w:rsidR="00A917EE">
        <w:rPr>
          <w:sz w:val="20"/>
        </w:rPr>
        <w:t>0,1,2} to indicate the target.  BUS_MASTER is</w:t>
      </w:r>
      <w:r w:rsidR="0068303A">
        <w:rPr>
          <w:sz w:val="20"/>
        </w:rPr>
        <w:t xml:space="preserve"> also asserted to indicate the </w:t>
      </w:r>
      <w:proofErr w:type="spellStart"/>
      <w:r w:rsidR="0068303A">
        <w:rPr>
          <w:sz w:val="20"/>
        </w:rPr>
        <w:t>u</w:t>
      </w:r>
      <w:r w:rsidR="00A917EE">
        <w:rPr>
          <w:sz w:val="20"/>
        </w:rPr>
        <w:t>C</w:t>
      </w:r>
      <w:proofErr w:type="spellEnd"/>
      <w:r w:rsidR="00A917EE">
        <w:rPr>
          <w:sz w:val="20"/>
        </w:rPr>
        <w:t xml:space="preserve"> is the master of </w:t>
      </w:r>
      <w:r w:rsidR="00AF05D8">
        <w:rPr>
          <w:sz w:val="20"/>
        </w:rPr>
        <w:t>BUS_</w:t>
      </w:r>
      <w:proofErr w:type="gramStart"/>
      <w:r w:rsidR="00AF05D8">
        <w:rPr>
          <w:sz w:val="20"/>
        </w:rPr>
        <w:t>DATA</w:t>
      </w:r>
      <w:r w:rsidR="0068303A">
        <w:rPr>
          <w:sz w:val="20"/>
        </w:rPr>
        <w:t>[</w:t>
      </w:r>
      <w:proofErr w:type="gramEnd"/>
      <w:r w:rsidR="0068303A">
        <w:rPr>
          <w:sz w:val="20"/>
        </w:rPr>
        <w:t>7:0]</w:t>
      </w:r>
      <w:r w:rsidR="00A917EE">
        <w:rPr>
          <w:sz w:val="20"/>
        </w:rPr>
        <w:t xml:space="preserve">.  </w:t>
      </w:r>
      <w:r w:rsidR="0068303A">
        <w:rPr>
          <w:sz w:val="20"/>
        </w:rPr>
        <w:t xml:space="preserve">The </w:t>
      </w:r>
      <w:proofErr w:type="spellStart"/>
      <w:r w:rsidR="0068303A">
        <w:rPr>
          <w:sz w:val="20"/>
        </w:rPr>
        <w:t>u</w:t>
      </w:r>
      <w:r w:rsidR="00AF05D8">
        <w:rPr>
          <w:sz w:val="20"/>
        </w:rPr>
        <w:t>C</w:t>
      </w:r>
      <w:proofErr w:type="spellEnd"/>
      <w:r w:rsidR="00AF05D8">
        <w:rPr>
          <w:sz w:val="20"/>
        </w:rPr>
        <w:t xml:space="preserve"> drives t</w:t>
      </w:r>
      <w:r w:rsidR="00F4136D">
        <w:rPr>
          <w:sz w:val="20"/>
        </w:rPr>
        <w:t>wo beats of address</w:t>
      </w:r>
      <w:r w:rsidR="00AF05D8">
        <w:rPr>
          <w:sz w:val="20"/>
        </w:rPr>
        <w:t xml:space="preserve"> to specify</w:t>
      </w:r>
      <w:r w:rsidR="00A917EE">
        <w:rPr>
          <w:sz w:val="20"/>
        </w:rPr>
        <w:t xml:space="preserve"> the control register address – the msb bit (</w:t>
      </w:r>
      <w:proofErr w:type="gramStart"/>
      <w:r w:rsidR="00A917EE">
        <w:rPr>
          <w:sz w:val="20"/>
        </w:rPr>
        <w:t>Addr[</w:t>
      </w:r>
      <w:proofErr w:type="gramEnd"/>
      <w:r w:rsidR="00A917EE">
        <w:rPr>
          <w:sz w:val="20"/>
        </w:rPr>
        <w:t xml:space="preserve">15]) must be zero to indicate a read operation.  </w:t>
      </w:r>
      <w:r w:rsidR="00AF05D8">
        <w:rPr>
          <w:sz w:val="20"/>
        </w:rPr>
        <w:t>After</w:t>
      </w:r>
      <w:r w:rsidR="00A917EE">
        <w:rPr>
          <w:sz w:val="20"/>
        </w:rPr>
        <w:t xml:space="preserve"> the second beat</w:t>
      </w:r>
      <w:r w:rsidR="0068303A">
        <w:rPr>
          <w:sz w:val="20"/>
        </w:rPr>
        <w:t xml:space="preserve"> of address has been strobed, the </w:t>
      </w:r>
      <w:proofErr w:type="spellStart"/>
      <w:r w:rsidR="0068303A">
        <w:rPr>
          <w:sz w:val="20"/>
        </w:rPr>
        <w:t>u</w:t>
      </w:r>
      <w:r w:rsidR="00A917EE">
        <w:rPr>
          <w:sz w:val="20"/>
        </w:rPr>
        <w:t>C</w:t>
      </w:r>
      <w:proofErr w:type="spellEnd"/>
      <w:r w:rsidR="00A917EE">
        <w:rPr>
          <w:sz w:val="20"/>
        </w:rPr>
        <w:t xml:space="preserve"> negates BUS_MASTER to relinquish control</w:t>
      </w:r>
      <w:r w:rsidR="0068303A">
        <w:rPr>
          <w:sz w:val="20"/>
        </w:rPr>
        <w:t xml:space="preserve"> of BUS_DATA</w:t>
      </w:r>
      <w:r w:rsidR="00A917EE">
        <w:rPr>
          <w:sz w:val="20"/>
        </w:rPr>
        <w:t>.  Prior to negating BUS_MASTER the UC mu</w:t>
      </w:r>
      <w:r w:rsidR="0068303A">
        <w:rPr>
          <w:sz w:val="20"/>
        </w:rPr>
        <w:t>st stop driving BUS_DATA</w:t>
      </w:r>
      <w:r w:rsidR="00A917EE">
        <w:rPr>
          <w:sz w:val="20"/>
        </w:rPr>
        <w:t xml:space="preserve">.  After a read-delay which is determined by the time it takes the </w:t>
      </w:r>
      <w:r w:rsidR="0068303A">
        <w:rPr>
          <w:sz w:val="20"/>
        </w:rPr>
        <w:t>slave device to perform the control register read, the slave device drives</w:t>
      </w:r>
      <w:r w:rsidR="00A917EE">
        <w:rPr>
          <w:sz w:val="20"/>
        </w:rPr>
        <w:t xml:space="preserve"> read data onto the BUS_DATA</w:t>
      </w:r>
      <w:r w:rsidR="0068303A">
        <w:rPr>
          <w:sz w:val="20"/>
        </w:rPr>
        <w:t>/FPGA_DATA</w:t>
      </w:r>
      <w:r w:rsidR="00A917EE">
        <w:rPr>
          <w:sz w:val="20"/>
        </w:rPr>
        <w:t xml:space="preserve"> bus.  </w:t>
      </w:r>
    </w:p>
    <w:p w:rsidR="00A917EE" w:rsidRDefault="0068303A" w:rsidP="00A917EE">
      <w:pPr>
        <w:rPr>
          <w:sz w:val="20"/>
        </w:rPr>
      </w:pPr>
      <w:r>
        <w:rPr>
          <w:noProof/>
          <w:sz w:val="20"/>
        </w:rPr>
        <w:drawing>
          <wp:inline distT="0" distB="0" distL="0" distR="0" wp14:anchorId="502672E9" wp14:editId="6E13293C">
            <wp:extent cx="6000995" cy="185650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1151" cy="1856557"/>
                    </a:xfrm>
                    <a:prstGeom prst="rect">
                      <a:avLst/>
                    </a:prstGeom>
                    <a:noFill/>
                    <a:ln>
                      <a:noFill/>
                    </a:ln>
                  </pic:spPr>
                </pic:pic>
              </a:graphicData>
            </a:graphic>
          </wp:inline>
        </w:drawing>
      </w:r>
    </w:p>
    <w:p w:rsidR="00054BDB" w:rsidRDefault="00BC4C4D" w:rsidP="00A917EE">
      <w:pPr>
        <w:rPr>
          <w:sz w:val="20"/>
        </w:rPr>
      </w:pPr>
      <w:r>
        <w:rPr>
          <w:sz w:val="20"/>
        </w:rPr>
        <w:t xml:space="preserve">     </w:t>
      </w:r>
      <w:r w:rsidR="00054BDB">
        <w:rPr>
          <w:sz w:val="20"/>
        </w:rPr>
        <w:t xml:space="preserve">To receive multiple beats of read data, the </w:t>
      </w:r>
      <w:proofErr w:type="spellStart"/>
      <w:r w:rsidR="00054BDB">
        <w:rPr>
          <w:sz w:val="20"/>
        </w:rPr>
        <w:t>uC</w:t>
      </w:r>
      <w:proofErr w:type="spellEnd"/>
      <w:r w:rsidR="00054BDB">
        <w:rPr>
          <w:sz w:val="20"/>
        </w:rPr>
        <w:t xml:space="preserve"> uses BUS_CLK as a handshake back to the slave device to indicate the read data has been received.  After driving read data, the slave device waits for a low to high transition of BUS_CLK before driving the next beat of read data.  This handshake continues unt</w:t>
      </w:r>
      <w:r w:rsidR="00A473D5">
        <w:rPr>
          <w:sz w:val="20"/>
        </w:rPr>
        <w:t>il all 4 beats of read data (4x8bits</w:t>
      </w:r>
      <w:r w:rsidR="00054BDB">
        <w:rPr>
          <w:sz w:val="20"/>
        </w:rPr>
        <w:t>) have been transferred.  Read data is currently fixed at</w:t>
      </w:r>
      <w:r w:rsidR="00A473D5">
        <w:rPr>
          <w:sz w:val="20"/>
        </w:rPr>
        <w:t xml:space="preserve"> 32bits </w:t>
      </w:r>
      <w:r w:rsidR="00054BDB">
        <w:rPr>
          <w:sz w:val="20"/>
        </w:rPr>
        <w:t xml:space="preserve">– the protocol does not specify read data sizes.  </w:t>
      </w:r>
    </w:p>
    <w:p w:rsidR="00054BDB" w:rsidRDefault="00BC4C4D" w:rsidP="00A917EE">
      <w:pPr>
        <w:rPr>
          <w:sz w:val="20"/>
        </w:rPr>
      </w:pPr>
      <w:r>
        <w:rPr>
          <w:sz w:val="20"/>
        </w:rPr>
        <w:t xml:space="preserve">     </w:t>
      </w:r>
      <w:r w:rsidR="00054BDB">
        <w:rPr>
          <w:sz w:val="20"/>
        </w:rPr>
        <w:t xml:space="preserve">The slave devices operate much faster than the uController.  The expectation is that by the time the uController starts to read the data off its GPIOs, the slave devices have already driven the data and it is stable.  If required, the uController can wait a pre-defined period of time before access the read data on its GPIOs.  </w:t>
      </w:r>
    </w:p>
    <w:p w:rsidR="00CC1AC1" w:rsidRDefault="00BC4C4D">
      <w:pPr>
        <w:rPr>
          <w:sz w:val="20"/>
        </w:rPr>
      </w:pPr>
      <w:r>
        <w:rPr>
          <w:sz w:val="20"/>
        </w:rPr>
        <w:t xml:space="preserve">    </w:t>
      </w:r>
      <w:r w:rsidR="00054BDB">
        <w:rPr>
          <w:sz w:val="20"/>
        </w:rPr>
        <w:t xml:space="preserve">Slave devices perform a valid address check.  All reads return data.  If an invalid address or error occurs, the slave devices returns 0xDEADBEEF as data.  </w:t>
      </w:r>
    </w:p>
    <w:p w:rsidR="00CC1AC1" w:rsidRDefault="00CC1AC1">
      <w:pPr>
        <w:rPr>
          <w:sz w:val="20"/>
        </w:rPr>
      </w:pPr>
    </w:p>
    <w:p w:rsidR="003D55FD" w:rsidRPr="00CC1AC1" w:rsidRDefault="0005114C" w:rsidP="00CC1AC1">
      <w:pPr>
        <w:rPr>
          <w:b/>
          <w:sz w:val="24"/>
          <w:u w:val="single"/>
        </w:rPr>
      </w:pPr>
      <w:r>
        <w:rPr>
          <w:b/>
          <w:sz w:val="24"/>
          <w:u w:val="single"/>
        </w:rPr>
        <w:t xml:space="preserve">Implementation Details </w:t>
      </w:r>
    </w:p>
    <w:p w:rsidR="00CC1AC1" w:rsidRDefault="00A473D5" w:rsidP="00CC1AC1">
      <w:pPr>
        <w:rPr>
          <w:sz w:val="20"/>
          <w:szCs w:val="20"/>
        </w:rPr>
      </w:pPr>
      <w:r>
        <w:rPr>
          <w:sz w:val="20"/>
          <w:szCs w:val="20"/>
        </w:rPr>
        <w:t xml:space="preserve">After updating all SFPs, the </w:t>
      </w:r>
      <w:proofErr w:type="spellStart"/>
      <w:r>
        <w:rPr>
          <w:sz w:val="20"/>
          <w:szCs w:val="20"/>
        </w:rPr>
        <w:t>uC</w:t>
      </w:r>
      <w:proofErr w:type="spellEnd"/>
      <w:r>
        <w:rPr>
          <w:sz w:val="20"/>
          <w:szCs w:val="20"/>
        </w:rPr>
        <w:t xml:space="preserve"> </w:t>
      </w:r>
      <w:r w:rsidRPr="00A473D5">
        <w:rPr>
          <w:b/>
          <w:sz w:val="20"/>
          <w:szCs w:val="20"/>
        </w:rPr>
        <w:t>must</w:t>
      </w:r>
      <w:r>
        <w:rPr>
          <w:sz w:val="20"/>
          <w:szCs w:val="20"/>
        </w:rPr>
        <w:t xml:space="preserve"> indicate interval done (check FPGA stats address map) to release a bank select lock.  Assertion of interval done promotes the recently written bank for reading by the link engine.  </w:t>
      </w:r>
    </w:p>
    <w:p w:rsidR="009909A6" w:rsidRDefault="009909A6" w:rsidP="00054BDB">
      <w:pPr>
        <w:pageBreakBefore/>
        <w:rPr>
          <w:b/>
          <w:sz w:val="20"/>
          <w:u w:val="single"/>
        </w:rPr>
      </w:pPr>
      <w:r w:rsidRPr="003C0635">
        <w:rPr>
          <w:b/>
          <w:sz w:val="20"/>
          <w:u w:val="single"/>
        </w:rPr>
        <w:lastRenderedPageBreak/>
        <w:t>Register Address Map</w:t>
      </w:r>
    </w:p>
    <w:p w:rsidR="00A944B6" w:rsidRPr="00A944B6" w:rsidRDefault="00BC4C4D">
      <w:pPr>
        <w:rPr>
          <w:sz w:val="20"/>
        </w:rPr>
      </w:pPr>
      <w:r>
        <w:rPr>
          <w:sz w:val="20"/>
        </w:rPr>
        <w:t xml:space="preserve">   </w:t>
      </w:r>
      <w:r w:rsidR="00A944B6">
        <w:rPr>
          <w:sz w:val="20"/>
        </w:rPr>
        <w:t xml:space="preserve">The FPGA UC address space is 16b.  </w:t>
      </w:r>
      <w:r w:rsidR="00710547">
        <w:rPr>
          <w:sz w:val="20"/>
        </w:rPr>
        <w:t xml:space="preserve">The addresses </w:t>
      </w:r>
      <w:proofErr w:type="gramStart"/>
      <w:r w:rsidR="00710547">
        <w:rPr>
          <w:sz w:val="20"/>
        </w:rPr>
        <w:t>point to double word sized quantities (</w:t>
      </w:r>
      <w:r w:rsidR="00710547" w:rsidRPr="00710547">
        <w:rPr>
          <w:i/>
          <w:sz w:val="20"/>
        </w:rPr>
        <w:t>e.g.</w:t>
      </w:r>
      <w:r w:rsidR="00710547">
        <w:rPr>
          <w:sz w:val="20"/>
        </w:rPr>
        <w:t xml:space="preserve"> address</w:t>
      </w:r>
      <w:proofErr w:type="gramEnd"/>
      <w:r w:rsidR="00710547">
        <w:rPr>
          <w:sz w:val="20"/>
        </w:rPr>
        <w:t xml:space="preserve"> 0x0 points to 32b of data, address 0x1 points to next 32b of data).  </w:t>
      </w:r>
      <w:r w:rsidR="004F6BEF">
        <w:rPr>
          <w:sz w:val="20"/>
        </w:rPr>
        <w:t>The addresses are mapped as shown below:</w:t>
      </w:r>
    </w:p>
    <w:tbl>
      <w:tblPr>
        <w:tblStyle w:val="TableGrid"/>
        <w:tblW w:w="0" w:type="auto"/>
        <w:tblInd w:w="108" w:type="dxa"/>
        <w:tblLook w:val="04A0" w:firstRow="1" w:lastRow="0" w:firstColumn="1" w:lastColumn="0" w:noHBand="0" w:noVBand="1"/>
      </w:tblPr>
      <w:tblGrid>
        <w:gridCol w:w="1620"/>
        <w:gridCol w:w="1530"/>
        <w:gridCol w:w="1710"/>
        <w:gridCol w:w="3960"/>
      </w:tblGrid>
      <w:tr w:rsidR="00710547" w:rsidTr="00710547">
        <w:tc>
          <w:tcPr>
            <w:tcW w:w="1620" w:type="dxa"/>
          </w:tcPr>
          <w:p w:rsidR="00710547" w:rsidRPr="00A944B6" w:rsidRDefault="00710547">
            <w:pPr>
              <w:rPr>
                <w:sz w:val="16"/>
              </w:rPr>
            </w:pPr>
            <w:r w:rsidRPr="00A944B6">
              <w:rPr>
                <w:sz w:val="16"/>
              </w:rPr>
              <w:t>[15]</w:t>
            </w:r>
          </w:p>
        </w:tc>
        <w:tc>
          <w:tcPr>
            <w:tcW w:w="1530" w:type="dxa"/>
          </w:tcPr>
          <w:p w:rsidR="00710547" w:rsidRPr="00A944B6" w:rsidRDefault="00710547">
            <w:pPr>
              <w:rPr>
                <w:sz w:val="16"/>
              </w:rPr>
            </w:pPr>
            <w:r w:rsidRPr="00A944B6">
              <w:rPr>
                <w:sz w:val="16"/>
              </w:rPr>
              <w:t>[14:12]</w:t>
            </w:r>
          </w:p>
        </w:tc>
        <w:tc>
          <w:tcPr>
            <w:tcW w:w="1710" w:type="dxa"/>
          </w:tcPr>
          <w:p w:rsidR="00710547" w:rsidRPr="00A944B6" w:rsidRDefault="005E2A61">
            <w:pPr>
              <w:rPr>
                <w:sz w:val="16"/>
              </w:rPr>
            </w:pPr>
            <w:r>
              <w:rPr>
                <w:sz w:val="16"/>
              </w:rPr>
              <w:t>[11:10</w:t>
            </w:r>
            <w:r w:rsidR="00710547" w:rsidRPr="00A944B6">
              <w:rPr>
                <w:sz w:val="16"/>
              </w:rPr>
              <w:t>]</w:t>
            </w:r>
          </w:p>
        </w:tc>
        <w:tc>
          <w:tcPr>
            <w:tcW w:w="3960" w:type="dxa"/>
          </w:tcPr>
          <w:p w:rsidR="00710547" w:rsidRPr="00A944B6" w:rsidRDefault="005E2A61" w:rsidP="00710547">
            <w:pPr>
              <w:rPr>
                <w:sz w:val="16"/>
              </w:rPr>
            </w:pPr>
            <w:r>
              <w:rPr>
                <w:sz w:val="16"/>
              </w:rPr>
              <w:t>[9</w:t>
            </w:r>
            <w:r w:rsidR="00710547" w:rsidRPr="00A944B6">
              <w:rPr>
                <w:sz w:val="16"/>
              </w:rPr>
              <w:t>:</w:t>
            </w:r>
            <w:r w:rsidR="00710547">
              <w:rPr>
                <w:sz w:val="16"/>
              </w:rPr>
              <w:t>0</w:t>
            </w:r>
            <w:r w:rsidR="00710547" w:rsidRPr="00A944B6">
              <w:rPr>
                <w:sz w:val="16"/>
              </w:rPr>
              <w:t>]</w:t>
            </w:r>
          </w:p>
        </w:tc>
      </w:tr>
      <w:tr w:rsidR="00710547" w:rsidTr="00710547">
        <w:tc>
          <w:tcPr>
            <w:tcW w:w="1620" w:type="dxa"/>
          </w:tcPr>
          <w:p w:rsidR="00710547" w:rsidRPr="00A944B6" w:rsidRDefault="00710547">
            <w:pPr>
              <w:rPr>
                <w:sz w:val="16"/>
              </w:rPr>
            </w:pPr>
            <w:r w:rsidRPr="00A944B6">
              <w:rPr>
                <w:sz w:val="16"/>
              </w:rPr>
              <w:t xml:space="preserve">1b – </w:t>
            </w:r>
            <w:proofErr w:type="spellStart"/>
            <w:r w:rsidRPr="00A944B6">
              <w:rPr>
                <w:sz w:val="16"/>
              </w:rPr>
              <w:t>rd</w:t>
            </w:r>
            <w:proofErr w:type="spellEnd"/>
            <w:r w:rsidRPr="00A944B6">
              <w:rPr>
                <w:sz w:val="16"/>
              </w:rPr>
              <w:t>/</w:t>
            </w:r>
            <w:proofErr w:type="spellStart"/>
            <w:r w:rsidRPr="00A944B6">
              <w:rPr>
                <w:sz w:val="16"/>
              </w:rPr>
              <w:t>wr</w:t>
            </w:r>
            <w:proofErr w:type="spellEnd"/>
            <w:r w:rsidRPr="00A944B6">
              <w:rPr>
                <w:sz w:val="16"/>
              </w:rPr>
              <w:t xml:space="preserve"> control</w:t>
            </w:r>
          </w:p>
          <w:p w:rsidR="00710547" w:rsidRPr="00A944B6" w:rsidRDefault="00710547">
            <w:pPr>
              <w:rPr>
                <w:sz w:val="16"/>
              </w:rPr>
            </w:pPr>
            <w:r w:rsidRPr="00A944B6">
              <w:rPr>
                <w:sz w:val="16"/>
              </w:rPr>
              <w:t>0=read</w:t>
            </w:r>
          </w:p>
          <w:p w:rsidR="00710547" w:rsidRPr="00A944B6" w:rsidRDefault="00710547">
            <w:pPr>
              <w:rPr>
                <w:sz w:val="16"/>
              </w:rPr>
            </w:pPr>
            <w:r w:rsidRPr="00A944B6">
              <w:rPr>
                <w:sz w:val="16"/>
              </w:rPr>
              <w:t>1=write</w:t>
            </w:r>
          </w:p>
        </w:tc>
        <w:tc>
          <w:tcPr>
            <w:tcW w:w="1530" w:type="dxa"/>
          </w:tcPr>
          <w:p w:rsidR="00710547" w:rsidRDefault="00710547">
            <w:pPr>
              <w:rPr>
                <w:sz w:val="16"/>
              </w:rPr>
            </w:pPr>
            <w:r w:rsidRPr="00A944B6">
              <w:rPr>
                <w:sz w:val="16"/>
              </w:rPr>
              <w:t xml:space="preserve">3b - </w:t>
            </w:r>
            <w:r>
              <w:rPr>
                <w:sz w:val="16"/>
              </w:rPr>
              <w:t xml:space="preserve">Reserved </w:t>
            </w:r>
          </w:p>
          <w:p w:rsidR="00710547" w:rsidRPr="00A944B6" w:rsidRDefault="00710547">
            <w:pPr>
              <w:rPr>
                <w:sz w:val="16"/>
              </w:rPr>
            </w:pPr>
            <w:r>
              <w:rPr>
                <w:sz w:val="16"/>
              </w:rPr>
              <w:t>Unused control fields</w:t>
            </w:r>
          </w:p>
        </w:tc>
        <w:tc>
          <w:tcPr>
            <w:tcW w:w="1710" w:type="dxa"/>
          </w:tcPr>
          <w:p w:rsidR="00710547" w:rsidRDefault="00710547">
            <w:pPr>
              <w:rPr>
                <w:sz w:val="16"/>
              </w:rPr>
            </w:pPr>
            <w:r w:rsidRPr="00A944B6">
              <w:rPr>
                <w:sz w:val="16"/>
              </w:rPr>
              <w:t>2b</w:t>
            </w:r>
            <w:r>
              <w:rPr>
                <w:sz w:val="16"/>
              </w:rPr>
              <w:t xml:space="preserve"> – Address Space ID</w:t>
            </w:r>
          </w:p>
          <w:p w:rsidR="00710547" w:rsidRDefault="00710547">
            <w:pPr>
              <w:rPr>
                <w:sz w:val="16"/>
              </w:rPr>
            </w:pPr>
            <w:r>
              <w:rPr>
                <w:sz w:val="16"/>
              </w:rPr>
              <w:t>2’b00 : SFP stats</w:t>
            </w:r>
          </w:p>
          <w:p w:rsidR="00710547" w:rsidRDefault="00710547">
            <w:pPr>
              <w:rPr>
                <w:sz w:val="16"/>
              </w:rPr>
            </w:pPr>
            <w:r>
              <w:rPr>
                <w:sz w:val="16"/>
              </w:rPr>
              <w:t>2’b01 : FPGA stats</w:t>
            </w:r>
          </w:p>
          <w:p w:rsidR="00710547" w:rsidRDefault="00710547">
            <w:pPr>
              <w:rPr>
                <w:sz w:val="16"/>
              </w:rPr>
            </w:pPr>
            <w:r>
              <w:rPr>
                <w:sz w:val="16"/>
              </w:rPr>
              <w:t xml:space="preserve">2’b10 : </w:t>
            </w:r>
            <w:r w:rsidR="00E409EE">
              <w:rPr>
                <w:sz w:val="16"/>
              </w:rPr>
              <w:t>reserved</w:t>
            </w:r>
          </w:p>
          <w:p w:rsidR="00710547" w:rsidRPr="00A944B6" w:rsidRDefault="00710547">
            <w:pPr>
              <w:rPr>
                <w:sz w:val="16"/>
              </w:rPr>
            </w:pPr>
            <w:r>
              <w:rPr>
                <w:sz w:val="16"/>
              </w:rPr>
              <w:t>2’b11 : reserved</w:t>
            </w:r>
          </w:p>
        </w:tc>
        <w:tc>
          <w:tcPr>
            <w:tcW w:w="3960" w:type="dxa"/>
          </w:tcPr>
          <w:p w:rsidR="00710547" w:rsidRPr="00A944B6" w:rsidRDefault="005E2A61">
            <w:pPr>
              <w:rPr>
                <w:sz w:val="16"/>
              </w:rPr>
            </w:pPr>
            <w:r>
              <w:rPr>
                <w:sz w:val="16"/>
              </w:rPr>
              <w:t>10</w:t>
            </w:r>
            <w:r w:rsidR="00710547">
              <w:rPr>
                <w:sz w:val="16"/>
              </w:rPr>
              <w:t>b  - per address space offset</w:t>
            </w:r>
          </w:p>
        </w:tc>
      </w:tr>
    </w:tbl>
    <w:p w:rsidR="003C0635" w:rsidRDefault="003C0635">
      <w:pPr>
        <w:rPr>
          <w:b/>
          <w:sz w:val="20"/>
          <w:u w:val="single"/>
        </w:rPr>
      </w:pPr>
    </w:p>
    <w:p w:rsidR="00A944B6" w:rsidRPr="00A944B6" w:rsidRDefault="00A944B6" w:rsidP="00A944B6">
      <w:pPr>
        <w:pStyle w:val="ListParagraph"/>
        <w:numPr>
          <w:ilvl w:val="0"/>
          <w:numId w:val="2"/>
        </w:numPr>
        <w:rPr>
          <w:b/>
          <w:sz w:val="20"/>
          <w:u w:val="single"/>
        </w:rPr>
      </w:pPr>
      <w:r>
        <w:rPr>
          <w:sz w:val="20"/>
        </w:rPr>
        <w:t>[15:12</w:t>
      </w:r>
      <w:proofErr w:type="gramStart"/>
      <w:r>
        <w:rPr>
          <w:sz w:val="20"/>
        </w:rPr>
        <w:t>] :</w:t>
      </w:r>
      <w:proofErr w:type="gramEnd"/>
      <w:r>
        <w:rPr>
          <w:sz w:val="20"/>
        </w:rPr>
        <w:t xml:space="preserve"> </w:t>
      </w:r>
      <w:r w:rsidRPr="00A944B6">
        <w:rPr>
          <w:sz w:val="20"/>
        </w:rPr>
        <w:t>The upper 4b are used as control fields</w:t>
      </w:r>
      <w:r w:rsidR="00710547">
        <w:rPr>
          <w:sz w:val="20"/>
        </w:rPr>
        <w:t xml:space="preserve"> to specify operation type</w:t>
      </w:r>
      <w:r w:rsidRPr="00A944B6">
        <w:rPr>
          <w:sz w:val="20"/>
        </w:rPr>
        <w:t xml:space="preserve">.  Currently, only </w:t>
      </w:r>
      <w:proofErr w:type="gramStart"/>
      <w:r w:rsidRPr="00A944B6">
        <w:rPr>
          <w:sz w:val="20"/>
        </w:rPr>
        <w:t>bit[</w:t>
      </w:r>
      <w:proofErr w:type="gramEnd"/>
      <w:r w:rsidRPr="00A944B6">
        <w:rPr>
          <w:sz w:val="20"/>
        </w:rPr>
        <w:t xml:space="preserve">15] is used to indicate read or write operation.  Bits [14:12] are reserved.  </w:t>
      </w:r>
    </w:p>
    <w:p w:rsidR="00A944B6" w:rsidRPr="00A944B6" w:rsidRDefault="005E2A61" w:rsidP="00A944B6">
      <w:pPr>
        <w:pStyle w:val="ListParagraph"/>
        <w:numPr>
          <w:ilvl w:val="0"/>
          <w:numId w:val="2"/>
        </w:numPr>
        <w:rPr>
          <w:b/>
          <w:sz w:val="20"/>
          <w:u w:val="single"/>
        </w:rPr>
      </w:pPr>
      <w:r>
        <w:rPr>
          <w:sz w:val="20"/>
        </w:rPr>
        <w:t>[11:10</w:t>
      </w:r>
      <w:proofErr w:type="gramStart"/>
      <w:r w:rsidR="00A944B6">
        <w:rPr>
          <w:sz w:val="20"/>
        </w:rPr>
        <w:t>] :</w:t>
      </w:r>
      <w:proofErr w:type="gramEnd"/>
      <w:r w:rsidR="00A944B6">
        <w:rPr>
          <w:sz w:val="20"/>
        </w:rPr>
        <w:t xml:space="preserve"> Address space ID.  Indicates address space type.  </w:t>
      </w:r>
    </w:p>
    <w:p w:rsidR="00A944B6" w:rsidRPr="00020BA9" w:rsidRDefault="005E2A61" w:rsidP="00A944B6">
      <w:pPr>
        <w:pStyle w:val="ListParagraph"/>
        <w:numPr>
          <w:ilvl w:val="0"/>
          <w:numId w:val="2"/>
        </w:numPr>
        <w:rPr>
          <w:b/>
          <w:sz w:val="20"/>
          <w:u w:val="single"/>
        </w:rPr>
      </w:pPr>
      <w:r>
        <w:rPr>
          <w:sz w:val="20"/>
        </w:rPr>
        <w:t>[9</w:t>
      </w:r>
      <w:r w:rsidR="00A944B6">
        <w:rPr>
          <w:sz w:val="20"/>
        </w:rPr>
        <w:t>:0] : Per address space offset</w:t>
      </w:r>
    </w:p>
    <w:p w:rsidR="00020BA9" w:rsidRPr="00020BA9" w:rsidRDefault="00BC4C4D" w:rsidP="00020BA9">
      <w:pPr>
        <w:rPr>
          <w:sz w:val="20"/>
        </w:rPr>
      </w:pPr>
      <w:r>
        <w:rPr>
          <w:sz w:val="20"/>
        </w:rPr>
        <w:t xml:space="preserve">    </w:t>
      </w:r>
      <w:r w:rsidR="00020BA9">
        <w:rPr>
          <w:sz w:val="20"/>
        </w:rPr>
        <w:t xml:space="preserve">Generally, writes to reserved space are dropped while reads to reserved space return 0xDEADBEEF.  Refer to the following sections for more details of reserved space operation. </w:t>
      </w:r>
    </w:p>
    <w:p w:rsidR="003C0635" w:rsidRPr="00710547" w:rsidRDefault="003C0635">
      <w:pPr>
        <w:rPr>
          <w:b/>
          <w:sz w:val="20"/>
          <w:u w:val="single"/>
        </w:rPr>
      </w:pPr>
      <w:r w:rsidRPr="00710547">
        <w:rPr>
          <w:b/>
          <w:sz w:val="20"/>
          <w:u w:val="single"/>
        </w:rPr>
        <w:t xml:space="preserve">SFP </w:t>
      </w:r>
      <w:r w:rsidR="00A944B6" w:rsidRPr="00710547">
        <w:rPr>
          <w:b/>
          <w:sz w:val="20"/>
          <w:u w:val="single"/>
        </w:rPr>
        <w:t xml:space="preserve">Stats </w:t>
      </w:r>
      <w:r w:rsidRPr="00710547">
        <w:rPr>
          <w:b/>
          <w:sz w:val="20"/>
          <w:u w:val="single"/>
        </w:rPr>
        <w:t>Address Map</w:t>
      </w:r>
    </w:p>
    <w:p w:rsidR="00A944B6" w:rsidRDefault="00BC4C4D">
      <w:pPr>
        <w:rPr>
          <w:sz w:val="20"/>
        </w:rPr>
      </w:pPr>
      <w:r>
        <w:rPr>
          <w:sz w:val="20"/>
        </w:rPr>
        <w:t xml:space="preserve">     </w:t>
      </w:r>
      <w:r w:rsidR="00A944B6">
        <w:rPr>
          <w:sz w:val="20"/>
        </w:rPr>
        <w:t xml:space="preserve">The address space for </w:t>
      </w:r>
      <w:r w:rsidR="00710547">
        <w:rPr>
          <w:sz w:val="20"/>
        </w:rPr>
        <w:t>SFP stats</w:t>
      </w:r>
      <w:r w:rsidR="00A944B6">
        <w:rPr>
          <w:sz w:val="20"/>
        </w:rPr>
        <w:t xml:space="preserve"> </w:t>
      </w:r>
      <w:r w:rsidR="00710547">
        <w:rPr>
          <w:sz w:val="20"/>
        </w:rPr>
        <w:t xml:space="preserve">is </w:t>
      </w:r>
      <w:r w:rsidR="00326FA4">
        <w:rPr>
          <w:sz w:val="20"/>
        </w:rPr>
        <w:t xml:space="preserve">located at </w:t>
      </w:r>
      <w:proofErr w:type="gramStart"/>
      <w:r w:rsidR="00326FA4">
        <w:rPr>
          <w:sz w:val="20"/>
        </w:rPr>
        <w:t>Addr[</w:t>
      </w:r>
      <w:proofErr w:type="gramEnd"/>
      <w:r w:rsidR="00326FA4">
        <w:rPr>
          <w:sz w:val="20"/>
        </w:rPr>
        <w:t>11:9]=2’</w:t>
      </w:r>
      <w:r w:rsidR="004F6BEF">
        <w:rPr>
          <w:sz w:val="20"/>
        </w:rPr>
        <w:t>b00.   Bits [9</w:t>
      </w:r>
      <w:r w:rsidR="00326FA4">
        <w:rPr>
          <w:sz w:val="20"/>
        </w:rPr>
        <w:t>:5] specify the SFP</w:t>
      </w:r>
      <w:r w:rsidR="004F6BEF">
        <w:rPr>
          <w:sz w:val="20"/>
        </w:rPr>
        <w:t xml:space="preserve"> – up to 32 total SFPs per FPGA</w:t>
      </w:r>
      <w:r w:rsidR="00326FA4">
        <w:rPr>
          <w:sz w:val="20"/>
        </w:rPr>
        <w:t xml:space="preserve">.  Bits [4:0] specify </w:t>
      </w:r>
      <w:r w:rsidR="008A6914">
        <w:rPr>
          <w:sz w:val="20"/>
        </w:rPr>
        <w:t>per SFP</w:t>
      </w:r>
      <w:r w:rsidR="005F2C0A">
        <w:rPr>
          <w:sz w:val="20"/>
        </w:rPr>
        <w:t xml:space="preserve"> stats</w:t>
      </w:r>
      <w:r w:rsidR="00326FA4">
        <w:rPr>
          <w:sz w:val="20"/>
        </w:rPr>
        <w:t xml:space="preserve">.  </w:t>
      </w:r>
    </w:p>
    <w:tbl>
      <w:tblPr>
        <w:tblStyle w:val="TableGrid"/>
        <w:tblW w:w="0" w:type="auto"/>
        <w:tblInd w:w="108" w:type="dxa"/>
        <w:tblLook w:val="04A0" w:firstRow="1" w:lastRow="0" w:firstColumn="1" w:lastColumn="0" w:noHBand="0" w:noVBand="1"/>
      </w:tblPr>
      <w:tblGrid>
        <w:gridCol w:w="1620"/>
        <w:gridCol w:w="1350"/>
        <w:gridCol w:w="1530"/>
        <w:gridCol w:w="1425"/>
        <w:gridCol w:w="2880"/>
      </w:tblGrid>
      <w:tr w:rsidR="00A944B6" w:rsidTr="00710547">
        <w:tc>
          <w:tcPr>
            <w:tcW w:w="1620" w:type="dxa"/>
          </w:tcPr>
          <w:p w:rsidR="00A944B6" w:rsidRPr="00A944B6" w:rsidRDefault="00A944B6" w:rsidP="00CA41B7">
            <w:pPr>
              <w:rPr>
                <w:sz w:val="16"/>
              </w:rPr>
            </w:pPr>
            <w:r w:rsidRPr="00A944B6">
              <w:rPr>
                <w:sz w:val="16"/>
              </w:rPr>
              <w:t>[15]</w:t>
            </w:r>
          </w:p>
        </w:tc>
        <w:tc>
          <w:tcPr>
            <w:tcW w:w="1350" w:type="dxa"/>
          </w:tcPr>
          <w:p w:rsidR="00A944B6" w:rsidRPr="00A944B6" w:rsidRDefault="00A944B6" w:rsidP="00CA41B7">
            <w:pPr>
              <w:rPr>
                <w:sz w:val="16"/>
              </w:rPr>
            </w:pPr>
            <w:r w:rsidRPr="00A944B6">
              <w:rPr>
                <w:sz w:val="16"/>
              </w:rPr>
              <w:t>[14:12]</w:t>
            </w:r>
          </w:p>
        </w:tc>
        <w:tc>
          <w:tcPr>
            <w:tcW w:w="1530" w:type="dxa"/>
          </w:tcPr>
          <w:p w:rsidR="00A944B6" w:rsidRPr="00A944B6" w:rsidRDefault="005E2A61" w:rsidP="00CA41B7">
            <w:pPr>
              <w:rPr>
                <w:sz w:val="16"/>
              </w:rPr>
            </w:pPr>
            <w:r>
              <w:rPr>
                <w:sz w:val="16"/>
              </w:rPr>
              <w:t>[11:10</w:t>
            </w:r>
            <w:r w:rsidR="00A944B6" w:rsidRPr="00A944B6">
              <w:rPr>
                <w:sz w:val="16"/>
              </w:rPr>
              <w:t>]</w:t>
            </w:r>
          </w:p>
        </w:tc>
        <w:tc>
          <w:tcPr>
            <w:tcW w:w="1425" w:type="dxa"/>
          </w:tcPr>
          <w:p w:rsidR="00A944B6" w:rsidRPr="00A944B6" w:rsidRDefault="005E2A61" w:rsidP="00CA41B7">
            <w:pPr>
              <w:rPr>
                <w:sz w:val="16"/>
              </w:rPr>
            </w:pPr>
            <w:r>
              <w:rPr>
                <w:sz w:val="16"/>
              </w:rPr>
              <w:t>[9</w:t>
            </w:r>
            <w:r w:rsidR="00A944B6" w:rsidRPr="00A944B6">
              <w:rPr>
                <w:sz w:val="16"/>
              </w:rPr>
              <w:t>:5]</w:t>
            </w:r>
          </w:p>
        </w:tc>
        <w:tc>
          <w:tcPr>
            <w:tcW w:w="2880" w:type="dxa"/>
          </w:tcPr>
          <w:p w:rsidR="00A944B6" w:rsidRPr="00A944B6" w:rsidRDefault="00A944B6" w:rsidP="00CA41B7">
            <w:pPr>
              <w:rPr>
                <w:sz w:val="16"/>
              </w:rPr>
            </w:pPr>
            <w:r w:rsidRPr="00A944B6">
              <w:rPr>
                <w:sz w:val="16"/>
              </w:rPr>
              <w:t>[4:0]</w:t>
            </w:r>
          </w:p>
        </w:tc>
      </w:tr>
      <w:tr w:rsidR="00A944B6" w:rsidTr="00710547">
        <w:tc>
          <w:tcPr>
            <w:tcW w:w="1620" w:type="dxa"/>
          </w:tcPr>
          <w:p w:rsidR="00A944B6" w:rsidRPr="00A944B6" w:rsidRDefault="00A944B6" w:rsidP="00CA41B7">
            <w:pPr>
              <w:rPr>
                <w:sz w:val="16"/>
              </w:rPr>
            </w:pPr>
            <w:r w:rsidRPr="00A944B6">
              <w:rPr>
                <w:sz w:val="16"/>
              </w:rPr>
              <w:t xml:space="preserve">1b – </w:t>
            </w:r>
            <w:proofErr w:type="spellStart"/>
            <w:r w:rsidRPr="00A944B6">
              <w:rPr>
                <w:sz w:val="16"/>
              </w:rPr>
              <w:t>rd</w:t>
            </w:r>
            <w:proofErr w:type="spellEnd"/>
            <w:r w:rsidRPr="00A944B6">
              <w:rPr>
                <w:sz w:val="16"/>
              </w:rPr>
              <w:t>/</w:t>
            </w:r>
            <w:proofErr w:type="spellStart"/>
            <w:r w:rsidRPr="00A944B6">
              <w:rPr>
                <w:sz w:val="16"/>
              </w:rPr>
              <w:t>wr</w:t>
            </w:r>
            <w:proofErr w:type="spellEnd"/>
            <w:r w:rsidRPr="00A944B6">
              <w:rPr>
                <w:sz w:val="16"/>
              </w:rPr>
              <w:t xml:space="preserve"> control</w:t>
            </w:r>
          </w:p>
          <w:p w:rsidR="00A944B6" w:rsidRPr="00A944B6" w:rsidRDefault="00A944B6" w:rsidP="00CA41B7">
            <w:pPr>
              <w:rPr>
                <w:sz w:val="16"/>
              </w:rPr>
            </w:pPr>
            <w:r w:rsidRPr="00A944B6">
              <w:rPr>
                <w:sz w:val="16"/>
              </w:rPr>
              <w:t>0=read</w:t>
            </w:r>
          </w:p>
          <w:p w:rsidR="00A944B6" w:rsidRPr="00A944B6" w:rsidRDefault="00A944B6" w:rsidP="00CA41B7">
            <w:pPr>
              <w:rPr>
                <w:sz w:val="16"/>
              </w:rPr>
            </w:pPr>
            <w:r w:rsidRPr="00A944B6">
              <w:rPr>
                <w:sz w:val="16"/>
              </w:rPr>
              <w:t>1=write</w:t>
            </w:r>
          </w:p>
        </w:tc>
        <w:tc>
          <w:tcPr>
            <w:tcW w:w="1350" w:type="dxa"/>
          </w:tcPr>
          <w:p w:rsidR="00A944B6" w:rsidRDefault="00A944B6" w:rsidP="00CA41B7">
            <w:pPr>
              <w:rPr>
                <w:sz w:val="16"/>
              </w:rPr>
            </w:pPr>
            <w:r>
              <w:rPr>
                <w:sz w:val="16"/>
              </w:rPr>
              <w:t>= 3’b0</w:t>
            </w:r>
            <w:r w:rsidR="00710547">
              <w:rPr>
                <w:sz w:val="16"/>
              </w:rPr>
              <w:t>00</w:t>
            </w:r>
          </w:p>
          <w:p w:rsidR="00A944B6" w:rsidRPr="00A944B6" w:rsidRDefault="00A944B6" w:rsidP="00CA41B7">
            <w:pPr>
              <w:rPr>
                <w:sz w:val="16"/>
              </w:rPr>
            </w:pPr>
          </w:p>
        </w:tc>
        <w:tc>
          <w:tcPr>
            <w:tcW w:w="1530" w:type="dxa"/>
          </w:tcPr>
          <w:p w:rsidR="00A944B6" w:rsidRPr="00A944B6" w:rsidRDefault="00710547" w:rsidP="00CA41B7">
            <w:pPr>
              <w:rPr>
                <w:sz w:val="16"/>
              </w:rPr>
            </w:pPr>
            <w:r>
              <w:rPr>
                <w:sz w:val="16"/>
              </w:rPr>
              <w:t>= 2’b00</w:t>
            </w:r>
          </w:p>
        </w:tc>
        <w:tc>
          <w:tcPr>
            <w:tcW w:w="1425" w:type="dxa"/>
          </w:tcPr>
          <w:p w:rsidR="00A944B6" w:rsidRPr="00A944B6" w:rsidRDefault="005E2A61" w:rsidP="00CA41B7">
            <w:pPr>
              <w:rPr>
                <w:sz w:val="16"/>
              </w:rPr>
            </w:pPr>
            <w:r>
              <w:rPr>
                <w:sz w:val="16"/>
              </w:rPr>
              <w:t>5</w:t>
            </w:r>
            <w:r w:rsidR="00A944B6" w:rsidRPr="00A944B6">
              <w:rPr>
                <w:sz w:val="16"/>
              </w:rPr>
              <w:t>b – SFP selector</w:t>
            </w:r>
          </w:p>
        </w:tc>
        <w:tc>
          <w:tcPr>
            <w:tcW w:w="2880" w:type="dxa"/>
          </w:tcPr>
          <w:p w:rsidR="00A944B6" w:rsidRPr="00A944B6" w:rsidRDefault="00A944B6" w:rsidP="00CA41B7">
            <w:pPr>
              <w:rPr>
                <w:sz w:val="16"/>
              </w:rPr>
            </w:pPr>
            <w:r w:rsidRPr="00A944B6">
              <w:rPr>
                <w:sz w:val="16"/>
              </w:rPr>
              <w:t>5b - Per SFP stats</w:t>
            </w:r>
          </w:p>
          <w:p w:rsidR="00A944B6" w:rsidRPr="00A944B6" w:rsidRDefault="00A944B6" w:rsidP="00CA41B7">
            <w:pPr>
              <w:rPr>
                <w:sz w:val="16"/>
              </w:rPr>
            </w:pPr>
            <w:r w:rsidRPr="00A944B6">
              <w:rPr>
                <w:sz w:val="16"/>
              </w:rPr>
              <w:t>32-double words (128B total)</w:t>
            </w:r>
          </w:p>
        </w:tc>
      </w:tr>
    </w:tbl>
    <w:p w:rsidR="00A944B6" w:rsidRDefault="00A944B6">
      <w:pPr>
        <w:rPr>
          <w:sz w:val="20"/>
        </w:rPr>
      </w:pPr>
    </w:p>
    <w:p w:rsidR="00A944B6" w:rsidRPr="003C0635" w:rsidRDefault="00710547">
      <w:pPr>
        <w:rPr>
          <w:sz w:val="20"/>
        </w:rPr>
      </w:pPr>
      <w:r>
        <w:rPr>
          <w:sz w:val="20"/>
        </w:rPr>
        <w:t xml:space="preserve">Per SFP, the </w:t>
      </w:r>
      <w:r w:rsidR="00326FA4">
        <w:rPr>
          <w:sz w:val="20"/>
        </w:rPr>
        <w:t>address map is</w:t>
      </w:r>
      <w:r>
        <w:rPr>
          <w:sz w:val="20"/>
        </w:rPr>
        <w:t xml:space="preserve"> show</w:t>
      </w:r>
      <w:r w:rsidR="00326FA4">
        <w:rPr>
          <w:sz w:val="20"/>
        </w:rPr>
        <w:t>n</w:t>
      </w:r>
      <w:r>
        <w:rPr>
          <w:sz w:val="20"/>
        </w:rPr>
        <w:t xml:space="preserve"> below:</w:t>
      </w:r>
    </w:p>
    <w:tbl>
      <w:tblPr>
        <w:tblStyle w:val="TableGrid"/>
        <w:tblW w:w="10066" w:type="dxa"/>
        <w:tblLayout w:type="fixed"/>
        <w:tblLook w:val="04A0" w:firstRow="1" w:lastRow="0" w:firstColumn="1" w:lastColumn="0" w:noHBand="0" w:noVBand="1"/>
      </w:tblPr>
      <w:tblGrid>
        <w:gridCol w:w="868"/>
        <w:gridCol w:w="1152"/>
        <w:gridCol w:w="1152"/>
        <w:gridCol w:w="1152"/>
        <w:gridCol w:w="1152"/>
        <w:gridCol w:w="4590"/>
      </w:tblGrid>
      <w:tr w:rsidR="009909A6" w:rsidTr="00C12221">
        <w:tc>
          <w:tcPr>
            <w:tcW w:w="868" w:type="dxa"/>
          </w:tcPr>
          <w:p w:rsidR="009909A6" w:rsidRPr="00326FA4" w:rsidRDefault="00326FA4">
            <w:pPr>
              <w:rPr>
                <w:b/>
                <w:sz w:val="20"/>
              </w:rPr>
            </w:pPr>
            <w:r>
              <w:rPr>
                <w:b/>
                <w:sz w:val="20"/>
              </w:rPr>
              <w:t>Addr</w:t>
            </w:r>
          </w:p>
          <w:p w:rsidR="00710547" w:rsidRPr="00326FA4" w:rsidRDefault="00710547">
            <w:pPr>
              <w:rPr>
                <w:b/>
                <w:sz w:val="20"/>
              </w:rPr>
            </w:pPr>
            <w:r w:rsidRPr="00326FA4">
              <w:rPr>
                <w:b/>
                <w:sz w:val="20"/>
              </w:rPr>
              <w:t>[4:0]</w:t>
            </w:r>
          </w:p>
        </w:tc>
        <w:tc>
          <w:tcPr>
            <w:tcW w:w="1152" w:type="dxa"/>
          </w:tcPr>
          <w:p w:rsidR="009909A6" w:rsidRDefault="009909A6" w:rsidP="009909A6">
            <w:pPr>
              <w:rPr>
                <w:b/>
                <w:sz w:val="20"/>
              </w:rPr>
            </w:pPr>
            <w:r w:rsidRPr="00326FA4">
              <w:rPr>
                <w:b/>
                <w:sz w:val="20"/>
              </w:rPr>
              <w:t>Byte 3</w:t>
            </w:r>
          </w:p>
          <w:p w:rsidR="00CA73B6" w:rsidRPr="00326FA4" w:rsidRDefault="00CA73B6" w:rsidP="009909A6">
            <w:pPr>
              <w:rPr>
                <w:b/>
                <w:sz w:val="20"/>
              </w:rPr>
            </w:pPr>
            <w:r>
              <w:rPr>
                <w:b/>
                <w:sz w:val="20"/>
              </w:rPr>
              <w:t>(MSB)</w:t>
            </w:r>
          </w:p>
        </w:tc>
        <w:tc>
          <w:tcPr>
            <w:tcW w:w="1152" w:type="dxa"/>
          </w:tcPr>
          <w:p w:rsidR="009909A6" w:rsidRPr="00326FA4" w:rsidRDefault="009909A6" w:rsidP="009909A6">
            <w:pPr>
              <w:rPr>
                <w:b/>
                <w:sz w:val="20"/>
              </w:rPr>
            </w:pPr>
            <w:r w:rsidRPr="00326FA4">
              <w:rPr>
                <w:b/>
                <w:sz w:val="20"/>
              </w:rPr>
              <w:t>Byte 2</w:t>
            </w:r>
          </w:p>
        </w:tc>
        <w:tc>
          <w:tcPr>
            <w:tcW w:w="1152" w:type="dxa"/>
          </w:tcPr>
          <w:p w:rsidR="009909A6" w:rsidRPr="00326FA4" w:rsidRDefault="009909A6" w:rsidP="009909A6">
            <w:pPr>
              <w:rPr>
                <w:b/>
                <w:sz w:val="20"/>
              </w:rPr>
            </w:pPr>
            <w:r w:rsidRPr="00326FA4">
              <w:rPr>
                <w:b/>
                <w:sz w:val="20"/>
              </w:rPr>
              <w:t>Byte 1</w:t>
            </w:r>
          </w:p>
        </w:tc>
        <w:tc>
          <w:tcPr>
            <w:tcW w:w="1152" w:type="dxa"/>
          </w:tcPr>
          <w:p w:rsidR="009909A6" w:rsidRDefault="009909A6" w:rsidP="009909A6">
            <w:pPr>
              <w:rPr>
                <w:b/>
                <w:sz w:val="20"/>
              </w:rPr>
            </w:pPr>
            <w:r w:rsidRPr="00326FA4">
              <w:rPr>
                <w:b/>
                <w:sz w:val="20"/>
              </w:rPr>
              <w:t>Byte 0</w:t>
            </w:r>
          </w:p>
          <w:p w:rsidR="00CA73B6" w:rsidRPr="00326FA4" w:rsidRDefault="00CA73B6" w:rsidP="009909A6">
            <w:pPr>
              <w:rPr>
                <w:b/>
                <w:sz w:val="20"/>
              </w:rPr>
            </w:pPr>
            <w:r>
              <w:rPr>
                <w:b/>
                <w:sz w:val="20"/>
              </w:rPr>
              <w:t>(LSB)</w:t>
            </w:r>
          </w:p>
        </w:tc>
        <w:tc>
          <w:tcPr>
            <w:tcW w:w="4590" w:type="dxa"/>
          </w:tcPr>
          <w:p w:rsidR="009909A6" w:rsidRPr="00326FA4" w:rsidRDefault="009909A6">
            <w:pPr>
              <w:rPr>
                <w:b/>
                <w:sz w:val="20"/>
              </w:rPr>
            </w:pPr>
            <w:r w:rsidRPr="00326FA4">
              <w:rPr>
                <w:b/>
                <w:sz w:val="20"/>
              </w:rPr>
              <w:t>Description</w:t>
            </w:r>
          </w:p>
        </w:tc>
      </w:tr>
      <w:tr w:rsidR="003C0635" w:rsidTr="00C12221">
        <w:tc>
          <w:tcPr>
            <w:tcW w:w="868" w:type="dxa"/>
          </w:tcPr>
          <w:p w:rsidR="003C0635" w:rsidRPr="00C12221" w:rsidRDefault="003C0635" w:rsidP="00CA41B7">
            <w:pPr>
              <w:rPr>
                <w:sz w:val="16"/>
                <w:szCs w:val="16"/>
              </w:rPr>
            </w:pPr>
            <w:r w:rsidRPr="00C12221">
              <w:rPr>
                <w:sz w:val="16"/>
                <w:szCs w:val="16"/>
              </w:rPr>
              <w:t>0x0</w:t>
            </w:r>
          </w:p>
        </w:tc>
        <w:tc>
          <w:tcPr>
            <w:tcW w:w="1152" w:type="dxa"/>
          </w:tcPr>
          <w:p w:rsidR="003C0635" w:rsidRPr="00C12221" w:rsidRDefault="003C0635">
            <w:pPr>
              <w:rPr>
                <w:sz w:val="16"/>
                <w:szCs w:val="16"/>
              </w:rPr>
            </w:pPr>
            <w:r w:rsidRPr="00C12221">
              <w:rPr>
                <w:sz w:val="16"/>
                <w:szCs w:val="16"/>
              </w:rPr>
              <w:t>Vendor OUI Byte 2</w:t>
            </w:r>
          </w:p>
        </w:tc>
        <w:tc>
          <w:tcPr>
            <w:tcW w:w="1152" w:type="dxa"/>
          </w:tcPr>
          <w:p w:rsidR="003C0635" w:rsidRPr="00C12221" w:rsidRDefault="003C0635">
            <w:pPr>
              <w:rPr>
                <w:sz w:val="16"/>
                <w:szCs w:val="16"/>
              </w:rPr>
            </w:pPr>
            <w:r w:rsidRPr="00C12221">
              <w:rPr>
                <w:sz w:val="16"/>
                <w:szCs w:val="16"/>
              </w:rPr>
              <w:t>Vendor OUI Byte 1</w:t>
            </w:r>
          </w:p>
        </w:tc>
        <w:tc>
          <w:tcPr>
            <w:tcW w:w="1152" w:type="dxa"/>
          </w:tcPr>
          <w:p w:rsidR="003C0635" w:rsidRPr="00C12221" w:rsidRDefault="003C0635">
            <w:pPr>
              <w:rPr>
                <w:sz w:val="16"/>
                <w:szCs w:val="16"/>
              </w:rPr>
            </w:pPr>
            <w:r w:rsidRPr="00C12221">
              <w:rPr>
                <w:sz w:val="16"/>
                <w:szCs w:val="16"/>
              </w:rPr>
              <w:t>Vendor OUI Byte 0</w:t>
            </w:r>
          </w:p>
        </w:tc>
        <w:tc>
          <w:tcPr>
            <w:tcW w:w="1152" w:type="dxa"/>
          </w:tcPr>
          <w:p w:rsidR="003C0635" w:rsidRPr="00C12221" w:rsidRDefault="003C0635">
            <w:pPr>
              <w:rPr>
                <w:sz w:val="16"/>
                <w:szCs w:val="16"/>
              </w:rPr>
            </w:pPr>
            <w:r w:rsidRPr="00C12221">
              <w:rPr>
                <w:sz w:val="16"/>
                <w:szCs w:val="16"/>
              </w:rPr>
              <w:t>SFP Present</w:t>
            </w:r>
          </w:p>
        </w:tc>
        <w:tc>
          <w:tcPr>
            <w:tcW w:w="4590" w:type="dxa"/>
          </w:tcPr>
          <w:p w:rsidR="003C0635" w:rsidRPr="00C12221" w:rsidRDefault="003C0635">
            <w:pPr>
              <w:rPr>
                <w:sz w:val="16"/>
                <w:szCs w:val="16"/>
              </w:rPr>
            </w:pPr>
            <w:r w:rsidRPr="00C12221">
              <w:rPr>
                <w:sz w:val="16"/>
                <w:szCs w:val="16"/>
              </w:rPr>
              <w:t>Contains two fields:</w:t>
            </w:r>
          </w:p>
          <w:p w:rsidR="003C0635" w:rsidRPr="00C12221" w:rsidRDefault="003C0635" w:rsidP="00C12221">
            <w:pPr>
              <w:pStyle w:val="ListParagraph"/>
              <w:numPr>
                <w:ilvl w:val="0"/>
                <w:numId w:val="1"/>
              </w:numPr>
              <w:rPr>
                <w:sz w:val="16"/>
                <w:szCs w:val="16"/>
              </w:rPr>
            </w:pPr>
            <w:r w:rsidRPr="00C12221">
              <w:rPr>
                <w:sz w:val="16"/>
                <w:szCs w:val="16"/>
              </w:rPr>
              <w:t xml:space="preserve">Vendor </w:t>
            </w:r>
            <w:proofErr w:type="gramStart"/>
            <w:r w:rsidRPr="00C12221">
              <w:rPr>
                <w:sz w:val="16"/>
                <w:szCs w:val="16"/>
              </w:rPr>
              <w:t>OUI :</w:t>
            </w:r>
            <w:proofErr w:type="gramEnd"/>
            <w:r w:rsidRPr="00C12221">
              <w:rPr>
                <w:sz w:val="16"/>
                <w:szCs w:val="16"/>
              </w:rPr>
              <w:t xml:space="preserve"> 3 Byte </w:t>
            </w:r>
            <w:r>
              <w:rPr>
                <w:rFonts w:eastAsia="Times New Roman" w:cs="Tahoma"/>
                <w:color w:val="000000"/>
                <w:sz w:val="16"/>
                <w:szCs w:val="16"/>
              </w:rPr>
              <w:t>vendor IEEE Company identifier</w:t>
            </w:r>
            <w:r w:rsidRPr="00C12221">
              <w:rPr>
                <w:rFonts w:eastAsia="Times New Roman" w:cs="Tahoma"/>
                <w:color w:val="000000"/>
                <w:sz w:val="16"/>
                <w:szCs w:val="16"/>
              </w:rPr>
              <w:t xml:space="preserve">, all zero indicates OUI is unspecified.  </w:t>
            </w:r>
            <w:proofErr w:type="spellStart"/>
            <w:r w:rsidRPr="00C12221">
              <w:rPr>
                <w:rFonts w:eastAsia="Times New Roman" w:cs="Tahoma"/>
                <w:color w:val="000000"/>
                <w:sz w:val="16"/>
                <w:szCs w:val="16"/>
              </w:rPr>
              <w:t>Finisar</w:t>
            </w:r>
            <w:proofErr w:type="spellEnd"/>
            <w:r w:rsidRPr="00C12221">
              <w:rPr>
                <w:rFonts w:eastAsia="Times New Roman" w:cs="Tahoma"/>
                <w:color w:val="000000"/>
                <w:sz w:val="16"/>
                <w:szCs w:val="16"/>
              </w:rPr>
              <w:t xml:space="preserve"> transceivers contain values 00h, 90h, and 65h</w:t>
            </w:r>
            <w:r w:rsidR="005C2E09">
              <w:rPr>
                <w:rFonts w:eastAsia="Times New Roman" w:cs="Tahoma"/>
                <w:color w:val="000000"/>
                <w:sz w:val="16"/>
                <w:szCs w:val="16"/>
              </w:rPr>
              <w:t xml:space="preserve">.  This field consists of a character string where byte 0 corresponds to the first character in the string.  </w:t>
            </w:r>
          </w:p>
          <w:p w:rsidR="003C0635" w:rsidRPr="00C12221" w:rsidRDefault="003C0635" w:rsidP="00C12221">
            <w:pPr>
              <w:pStyle w:val="ListParagraph"/>
              <w:numPr>
                <w:ilvl w:val="0"/>
                <w:numId w:val="1"/>
              </w:numPr>
              <w:rPr>
                <w:sz w:val="16"/>
                <w:szCs w:val="16"/>
              </w:rPr>
            </w:pPr>
            <w:r w:rsidRPr="00C12221">
              <w:rPr>
                <w:rFonts w:eastAsia="Times New Roman" w:cs="Tahoma"/>
                <w:color w:val="000000"/>
                <w:sz w:val="16"/>
                <w:szCs w:val="16"/>
              </w:rPr>
              <w:t>SFP Present : 00h</w:t>
            </w:r>
            <w:r w:rsidR="005C2E09">
              <w:rPr>
                <w:rFonts w:eastAsia="Times New Roman" w:cs="Tahoma"/>
                <w:color w:val="000000"/>
                <w:sz w:val="16"/>
                <w:szCs w:val="16"/>
              </w:rPr>
              <w:t xml:space="preserve">  </w:t>
            </w:r>
            <w:r w:rsidRPr="00C12221">
              <w:rPr>
                <w:rFonts w:eastAsia="Times New Roman" w:cs="Tahoma"/>
                <w:color w:val="000000"/>
                <w:sz w:val="16"/>
                <w:szCs w:val="16"/>
              </w:rPr>
              <w:t xml:space="preserve"> indicates not present</w:t>
            </w:r>
          </w:p>
          <w:p w:rsidR="003C0635" w:rsidRDefault="003C0635" w:rsidP="00C12221">
            <w:pPr>
              <w:ind w:left="360"/>
              <w:rPr>
                <w:sz w:val="16"/>
                <w:szCs w:val="16"/>
              </w:rPr>
            </w:pPr>
            <w:r w:rsidRPr="00C12221">
              <w:rPr>
                <w:sz w:val="16"/>
                <w:szCs w:val="16"/>
              </w:rPr>
              <w:t xml:space="preserve">                                  </w:t>
            </w:r>
            <w:r w:rsidR="005C2E09">
              <w:rPr>
                <w:sz w:val="16"/>
                <w:szCs w:val="16"/>
              </w:rPr>
              <w:t xml:space="preserve"> </w:t>
            </w:r>
            <w:r w:rsidRPr="00C12221">
              <w:rPr>
                <w:sz w:val="16"/>
                <w:szCs w:val="16"/>
              </w:rPr>
              <w:t xml:space="preserve">01h </w:t>
            </w:r>
            <w:r w:rsidR="005C2E09">
              <w:rPr>
                <w:sz w:val="16"/>
                <w:szCs w:val="16"/>
              </w:rPr>
              <w:t xml:space="preserve">  </w:t>
            </w:r>
            <w:r w:rsidRPr="00C12221">
              <w:rPr>
                <w:sz w:val="16"/>
                <w:szCs w:val="16"/>
              </w:rPr>
              <w:t>indicates present</w:t>
            </w:r>
          </w:p>
          <w:p w:rsidR="00B61276" w:rsidRPr="00C12221" w:rsidRDefault="00B61276" w:rsidP="00C12221">
            <w:pPr>
              <w:ind w:left="360"/>
              <w:rPr>
                <w:sz w:val="16"/>
                <w:szCs w:val="16"/>
              </w:rPr>
            </w:pPr>
            <w:r>
              <w:rPr>
                <w:sz w:val="16"/>
                <w:szCs w:val="16"/>
              </w:rPr>
              <w:t xml:space="preserve">   </w:t>
            </w:r>
            <w:r w:rsidR="005C2E09">
              <w:rPr>
                <w:sz w:val="16"/>
                <w:szCs w:val="16"/>
              </w:rPr>
              <w:t xml:space="preserve">                                </w:t>
            </w:r>
            <w:proofErr w:type="spellStart"/>
            <w:r>
              <w:rPr>
                <w:sz w:val="16"/>
                <w:szCs w:val="16"/>
              </w:rPr>
              <w:t>FFh</w:t>
            </w:r>
            <w:proofErr w:type="spellEnd"/>
            <w:r>
              <w:rPr>
                <w:sz w:val="16"/>
                <w:szCs w:val="16"/>
              </w:rPr>
              <w:t xml:space="preserve">  </w:t>
            </w:r>
            <w:r w:rsidR="005C2E09">
              <w:rPr>
                <w:sz w:val="16"/>
                <w:szCs w:val="16"/>
              </w:rPr>
              <w:t xml:space="preserve"> </w:t>
            </w:r>
            <w:r>
              <w:rPr>
                <w:sz w:val="16"/>
                <w:szCs w:val="16"/>
              </w:rPr>
              <w:t>reset state, indicates unknown</w:t>
            </w:r>
          </w:p>
        </w:tc>
      </w:tr>
      <w:tr w:rsidR="003C0635" w:rsidTr="00FC4A67">
        <w:tc>
          <w:tcPr>
            <w:tcW w:w="868" w:type="dxa"/>
          </w:tcPr>
          <w:p w:rsidR="003C0635" w:rsidRPr="00C12221" w:rsidRDefault="003C0635" w:rsidP="00CA41B7">
            <w:pPr>
              <w:rPr>
                <w:sz w:val="16"/>
                <w:szCs w:val="16"/>
              </w:rPr>
            </w:pPr>
            <w:r w:rsidRPr="00C12221">
              <w:rPr>
                <w:sz w:val="16"/>
                <w:szCs w:val="16"/>
              </w:rPr>
              <w:t>0x1</w:t>
            </w:r>
          </w:p>
        </w:tc>
        <w:tc>
          <w:tcPr>
            <w:tcW w:w="1152" w:type="dxa"/>
          </w:tcPr>
          <w:p w:rsidR="003C0635" w:rsidRPr="00C12221" w:rsidRDefault="003C0635">
            <w:pPr>
              <w:rPr>
                <w:sz w:val="16"/>
                <w:szCs w:val="16"/>
              </w:rPr>
            </w:pPr>
            <w:r>
              <w:rPr>
                <w:sz w:val="16"/>
                <w:szCs w:val="16"/>
              </w:rPr>
              <w:t>Vendor Part Number Byte 3</w:t>
            </w:r>
          </w:p>
        </w:tc>
        <w:tc>
          <w:tcPr>
            <w:tcW w:w="1152" w:type="dxa"/>
          </w:tcPr>
          <w:p w:rsidR="003C0635" w:rsidRPr="00C12221" w:rsidRDefault="003C0635" w:rsidP="00C12221">
            <w:pPr>
              <w:rPr>
                <w:sz w:val="16"/>
                <w:szCs w:val="16"/>
              </w:rPr>
            </w:pPr>
            <w:r>
              <w:rPr>
                <w:sz w:val="16"/>
                <w:szCs w:val="16"/>
              </w:rPr>
              <w:t>Vendor Part Number Byte 2</w:t>
            </w:r>
          </w:p>
        </w:tc>
        <w:tc>
          <w:tcPr>
            <w:tcW w:w="1152" w:type="dxa"/>
          </w:tcPr>
          <w:p w:rsidR="003C0635" w:rsidRPr="00C12221" w:rsidRDefault="003C0635" w:rsidP="00C12221">
            <w:pPr>
              <w:rPr>
                <w:sz w:val="16"/>
                <w:szCs w:val="16"/>
              </w:rPr>
            </w:pPr>
            <w:r>
              <w:rPr>
                <w:sz w:val="16"/>
                <w:szCs w:val="16"/>
              </w:rPr>
              <w:t>Vendor Part Number Byte 1</w:t>
            </w:r>
          </w:p>
        </w:tc>
        <w:tc>
          <w:tcPr>
            <w:tcW w:w="1152" w:type="dxa"/>
          </w:tcPr>
          <w:p w:rsidR="003C0635" w:rsidRPr="00C12221" w:rsidRDefault="003C0635">
            <w:pPr>
              <w:rPr>
                <w:sz w:val="16"/>
                <w:szCs w:val="16"/>
              </w:rPr>
            </w:pPr>
            <w:r>
              <w:rPr>
                <w:sz w:val="16"/>
                <w:szCs w:val="16"/>
              </w:rPr>
              <w:t>Vendor Part Number Byte 0</w:t>
            </w:r>
          </w:p>
        </w:tc>
        <w:tc>
          <w:tcPr>
            <w:tcW w:w="4590" w:type="dxa"/>
            <w:vMerge w:val="restart"/>
            <w:vAlign w:val="center"/>
          </w:tcPr>
          <w:p w:rsidR="003C0635" w:rsidRPr="00C12221" w:rsidRDefault="003C0635" w:rsidP="00FC4A67">
            <w:pPr>
              <w:rPr>
                <w:sz w:val="16"/>
                <w:szCs w:val="16"/>
              </w:rPr>
            </w:pPr>
            <w:r>
              <w:rPr>
                <w:rFonts w:eastAsia="Times New Roman" w:cs="Tahoma"/>
                <w:color w:val="000000"/>
                <w:sz w:val="16"/>
                <w:szCs w:val="20"/>
              </w:rPr>
              <w:t xml:space="preserve">Vendor part number (PN).  16 byte field that contains </w:t>
            </w:r>
            <w:r w:rsidRPr="00C12221">
              <w:rPr>
                <w:rFonts w:eastAsia="Times New Roman" w:cs="Tahoma"/>
                <w:color w:val="000000"/>
                <w:sz w:val="16"/>
                <w:szCs w:val="20"/>
              </w:rPr>
              <w:t>ASCII chara</w:t>
            </w:r>
            <w:r>
              <w:rPr>
                <w:rFonts w:eastAsia="Times New Roman" w:cs="Tahoma"/>
                <w:color w:val="000000"/>
                <w:sz w:val="16"/>
                <w:szCs w:val="20"/>
              </w:rPr>
              <w:t>c</w:t>
            </w:r>
            <w:r w:rsidRPr="00C12221">
              <w:rPr>
                <w:rFonts w:eastAsia="Times New Roman" w:cs="Tahoma"/>
                <w:color w:val="000000"/>
                <w:sz w:val="16"/>
                <w:szCs w:val="20"/>
              </w:rPr>
              <w:t>ters, left aligned</w:t>
            </w:r>
            <w:proofErr w:type="gramStart"/>
            <w:r w:rsidRPr="00C12221">
              <w:rPr>
                <w:rFonts w:eastAsia="Times New Roman" w:cs="Tahoma"/>
                <w:color w:val="000000"/>
                <w:sz w:val="16"/>
                <w:szCs w:val="20"/>
              </w:rPr>
              <w:t>,</w:t>
            </w:r>
            <w:r>
              <w:rPr>
                <w:rFonts w:eastAsia="Times New Roman" w:cs="Tahoma"/>
                <w:color w:val="000000"/>
                <w:sz w:val="16"/>
                <w:szCs w:val="20"/>
              </w:rPr>
              <w:t xml:space="preserve"> </w:t>
            </w:r>
            <w:r w:rsidRPr="00C12221">
              <w:rPr>
                <w:rFonts w:eastAsia="Times New Roman" w:cs="Tahoma"/>
                <w:color w:val="000000"/>
                <w:sz w:val="16"/>
                <w:szCs w:val="20"/>
              </w:rPr>
              <w:t xml:space="preserve"> and</w:t>
            </w:r>
            <w:proofErr w:type="gramEnd"/>
            <w:r w:rsidRPr="00C12221">
              <w:rPr>
                <w:rFonts w:eastAsia="Times New Roman" w:cs="Tahoma"/>
                <w:color w:val="000000"/>
                <w:sz w:val="16"/>
                <w:szCs w:val="20"/>
              </w:rPr>
              <w:t xml:space="preserve"> padded on the right with ASCII spaces (20h).  </w:t>
            </w:r>
            <w:r>
              <w:rPr>
                <w:rFonts w:eastAsia="Times New Roman" w:cs="Tahoma"/>
                <w:color w:val="000000"/>
                <w:sz w:val="16"/>
                <w:szCs w:val="20"/>
              </w:rPr>
              <w:t>Defines the vendor part number or</w:t>
            </w:r>
            <w:r w:rsidRPr="00C12221">
              <w:rPr>
                <w:rFonts w:eastAsia="Times New Roman" w:cs="Tahoma"/>
                <w:color w:val="000000"/>
                <w:sz w:val="16"/>
                <w:szCs w:val="20"/>
              </w:rPr>
              <w:t xml:space="preserve"> product name.  All zeros </w:t>
            </w:r>
            <w:proofErr w:type="gramStart"/>
            <w:r w:rsidRPr="00C12221">
              <w:rPr>
                <w:rFonts w:eastAsia="Times New Roman" w:cs="Tahoma"/>
                <w:color w:val="000000"/>
                <w:sz w:val="16"/>
                <w:szCs w:val="20"/>
              </w:rPr>
              <w:t>indicates</w:t>
            </w:r>
            <w:proofErr w:type="gramEnd"/>
            <w:r w:rsidRPr="00C12221">
              <w:rPr>
                <w:rFonts w:eastAsia="Times New Roman" w:cs="Tahoma"/>
                <w:color w:val="000000"/>
                <w:sz w:val="16"/>
                <w:szCs w:val="20"/>
              </w:rPr>
              <w:t xml:space="preserve"> </w:t>
            </w:r>
            <w:r>
              <w:rPr>
                <w:rFonts w:eastAsia="Times New Roman" w:cs="Tahoma"/>
                <w:color w:val="000000"/>
                <w:sz w:val="16"/>
                <w:szCs w:val="20"/>
              </w:rPr>
              <w:t xml:space="preserve">Vendor PN is </w:t>
            </w:r>
            <w:r w:rsidRPr="00C12221">
              <w:rPr>
                <w:rFonts w:eastAsia="Times New Roman" w:cs="Tahoma"/>
                <w:color w:val="000000"/>
                <w:sz w:val="16"/>
                <w:szCs w:val="20"/>
              </w:rPr>
              <w:t>unspecified.</w:t>
            </w:r>
            <w:r w:rsidR="005C2E09">
              <w:rPr>
                <w:rFonts w:eastAsia="Times New Roman" w:cs="Tahoma"/>
                <w:color w:val="000000"/>
                <w:sz w:val="16"/>
                <w:szCs w:val="20"/>
              </w:rPr>
              <w:t xml:space="preserve">  </w:t>
            </w:r>
            <w:r w:rsidR="005C2E09">
              <w:rPr>
                <w:rFonts w:eastAsia="Times New Roman" w:cs="Tahoma"/>
                <w:color w:val="000000"/>
                <w:sz w:val="16"/>
                <w:szCs w:val="16"/>
              </w:rPr>
              <w:t>This field consists of a character string where byte 0 corresponds to the first character in the string.</w:t>
            </w:r>
            <w:r w:rsidRPr="00C12221">
              <w:rPr>
                <w:rFonts w:eastAsia="Times New Roman" w:cs="Tahoma"/>
                <w:color w:val="000000"/>
                <w:sz w:val="16"/>
                <w:szCs w:val="20"/>
              </w:rPr>
              <w:br/>
            </w:r>
          </w:p>
        </w:tc>
      </w:tr>
      <w:tr w:rsidR="003C0635" w:rsidTr="00FC4A67">
        <w:tc>
          <w:tcPr>
            <w:tcW w:w="868" w:type="dxa"/>
          </w:tcPr>
          <w:p w:rsidR="003C0635" w:rsidRPr="00C12221" w:rsidRDefault="003C0635" w:rsidP="00CA41B7">
            <w:pPr>
              <w:rPr>
                <w:sz w:val="16"/>
                <w:szCs w:val="16"/>
              </w:rPr>
            </w:pPr>
            <w:r>
              <w:rPr>
                <w:sz w:val="16"/>
                <w:szCs w:val="16"/>
              </w:rPr>
              <w:t>0x2</w:t>
            </w:r>
          </w:p>
        </w:tc>
        <w:tc>
          <w:tcPr>
            <w:tcW w:w="1152" w:type="dxa"/>
          </w:tcPr>
          <w:p w:rsidR="003C0635" w:rsidRPr="00C12221" w:rsidRDefault="003C0635" w:rsidP="00C12221">
            <w:pPr>
              <w:rPr>
                <w:sz w:val="16"/>
                <w:szCs w:val="16"/>
              </w:rPr>
            </w:pPr>
            <w:r>
              <w:rPr>
                <w:sz w:val="16"/>
                <w:szCs w:val="16"/>
              </w:rPr>
              <w:t>Vendor Part Number Byte 7</w:t>
            </w:r>
          </w:p>
        </w:tc>
        <w:tc>
          <w:tcPr>
            <w:tcW w:w="1152" w:type="dxa"/>
          </w:tcPr>
          <w:p w:rsidR="003C0635" w:rsidRPr="00C12221" w:rsidRDefault="003C0635" w:rsidP="00C12221">
            <w:pPr>
              <w:rPr>
                <w:sz w:val="16"/>
                <w:szCs w:val="16"/>
              </w:rPr>
            </w:pPr>
            <w:r>
              <w:rPr>
                <w:sz w:val="16"/>
                <w:szCs w:val="16"/>
              </w:rPr>
              <w:t>Vendor Part Number Byte 6</w:t>
            </w:r>
          </w:p>
        </w:tc>
        <w:tc>
          <w:tcPr>
            <w:tcW w:w="1152" w:type="dxa"/>
          </w:tcPr>
          <w:p w:rsidR="003C0635" w:rsidRPr="00C12221" w:rsidRDefault="003C0635" w:rsidP="00C12221">
            <w:pPr>
              <w:rPr>
                <w:sz w:val="16"/>
                <w:szCs w:val="16"/>
              </w:rPr>
            </w:pPr>
            <w:r>
              <w:rPr>
                <w:sz w:val="16"/>
                <w:szCs w:val="16"/>
              </w:rPr>
              <w:t>Vendor Part Number Byte 5</w:t>
            </w:r>
          </w:p>
        </w:tc>
        <w:tc>
          <w:tcPr>
            <w:tcW w:w="1152" w:type="dxa"/>
          </w:tcPr>
          <w:p w:rsidR="003C0635" w:rsidRPr="00C12221" w:rsidRDefault="003C0635" w:rsidP="00C12221">
            <w:pPr>
              <w:rPr>
                <w:sz w:val="16"/>
                <w:szCs w:val="16"/>
              </w:rPr>
            </w:pPr>
            <w:r>
              <w:rPr>
                <w:sz w:val="16"/>
                <w:szCs w:val="16"/>
              </w:rPr>
              <w:t>Vendor Part Number Byte 4</w:t>
            </w:r>
          </w:p>
        </w:tc>
        <w:tc>
          <w:tcPr>
            <w:tcW w:w="4590" w:type="dxa"/>
            <w:vMerge/>
            <w:vAlign w:val="center"/>
          </w:tcPr>
          <w:p w:rsidR="003C0635" w:rsidRPr="00C12221" w:rsidRDefault="003C0635" w:rsidP="00FC4A67">
            <w:pPr>
              <w:rPr>
                <w:sz w:val="16"/>
                <w:szCs w:val="16"/>
              </w:rPr>
            </w:pPr>
          </w:p>
        </w:tc>
      </w:tr>
      <w:tr w:rsidR="003C0635" w:rsidTr="00FC4A67">
        <w:tc>
          <w:tcPr>
            <w:tcW w:w="868" w:type="dxa"/>
          </w:tcPr>
          <w:p w:rsidR="003C0635" w:rsidRPr="00C12221" w:rsidRDefault="003C0635" w:rsidP="00CA41B7">
            <w:pPr>
              <w:rPr>
                <w:sz w:val="16"/>
                <w:szCs w:val="16"/>
              </w:rPr>
            </w:pPr>
            <w:r>
              <w:rPr>
                <w:sz w:val="16"/>
                <w:szCs w:val="16"/>
              </w:rPr>
              <w:t>0x3</w:t>
            </w:r>
          </w:p>
        </w:tc>
        <w:tc>
          <w:tcPr>
            <w:tcW w:w="1152" w:type="dxa"/>
          </w:tcPr>
          <w:p w:rsidR="003C0635" w:rsidRPr="00C12221" w:rsidRDefault="003C0635" w:rsidP="00C12221">
            <w:pPr>
              <w:rPr>
                <w:sz w:val="16"/>
                <w:szCs w:val="16"/>
              </w:rPr>
            </w:pPr>
            <w:r>
              <w:rPr>
                <w:sz w:val="16"/>
                <w:szCs w:val="16"/>
              </w:rPr>
              <w:t>Vendor Part Number Byte 11</w:t>
            </w:r>
          </w:p>
        </w:tc>
        <w:tc>
          <w:tcPr>
            <w:tcW w:w="1152" w:type="dxa"/>
          </w:tcPr>
          <w:p w:rsidR="003C0635" w:rsidRPr="00C12221" w:rsidRDefault="003C0635" w:rsidP="00C12221">
            <w:pPr>
              <w:rPr>
                <w:sz w:val="16"/>
                <w:szCs w:val="16"/>
              </w:rPr>
            </w:pPr>
            <w:r>
              <w:rPr>
                <w:sz w:val="16"/>
                <w:szCs w:val="16"/>
              </w:rPr>
              <w:t>Vendor Part Number Byte 10</w:t>
            </w:r>
          </w:p>
        </w:tc>
        <w:tc>
          <w:tcPr>
            <w:tcW w:w="1152" w:type="dxa"/>
          </w:tcPr>
          <w:p w:rsidR="003C0635" w:rsidRPr="00C12221" w:rsidRDefault="003C0635" w:rsidP="00C12221">
            <w:pPr>
              <w:rPr>
                <w:sz w:val="16"/>
                <w:szCs w:val="16"/>
              </w:rPr>
            </w:pPr>
            <w:r>
              <w:rPr>
                <w:sz w:val="16"/>
                <w:szCs w:val="16"/>
              </w:rPr>
              <w:t>Vendor Part Number Byte 9</w:t>
            </w:r>
          </w:p>
        </w:tc>
        <w:tc>
          <w:tcPr>
            <w:tcW w:w="1152" w:type="dxa"/>
          </w:tcPr>
          <w:p w:rsidR="003C0635" w:rsidRPr="00C12221" w:rsidRDefault="003C0635" w:rsidP="00C12221">
            <w:pPr>
              <w:rPr>
                <w:sz w:val="16"/>
                <w:szCs w:val="16"/>
              </w:rPr>
            </w:pPr>
            <w:r>
              <w:rPr>
                <w:sz w:val="16"/>
                <w:szCs w:val="16"/>
              </w:rPr>
              <w:t>Vendor Part Number Byte 8</w:t>
            </w:r>
          </w:p>
        </w:tc>
        <w:tc>
          <w:tcPr>
            <w:tcW w:w="4590" w:type="dxa"/>
            <w:vMerge/>
            <w:vAlign w:val="center"/>
          </w:tcPr>
          <w:p w:rsidR="003C0635" w:rsidRPr="00C12221" w:rsidRDefault="003C0635" w:rsidP="00FC4A67">
            <w:pPr>
              <w:rPr>
                <w:sz w:val="16"/>
                <w:szCs w:val="16"/>
              </w:rPr>
            </w:pPr>
          </w:p>
        </w:tc>
      </w:tr>
      <w:tr w:rsidR="003C0635" w:rsidTr="00FC4A67">
        <w:tc>
          <w:tcPr>
            <w:tcW w:w="868" w:type="dxa"/>
          </w:tcPr>
          <w:p w:rsidR="003C0635" w:rsidRPr="00C12221" w:rsidRDefault="003C0635" w:rsidP="00CA41B7">
            <w:pPr>
              <w:rPr>
                <w:sz w:val="16"/>
                <w:szCs w:val="16"/>
              </w:rPr>
            </w:pPr>
            <w:r>
              <w:rPr>
                <w:sz w:val="16"/>
                <w:szCs w:val="16"/>
              </w:rPr>
              <w:t>0x4</w:t>
            </w:r>
          </w:p>
        </w:tc>
        <w:tc>
          <w:tcPr>
            <w:tcW w:w="1152" w:type="dxa"/>
          </w:tcPr>
          <w:p w:rsidR="003C0635" w:rsidRPr="00C12221" w:rsidRDefault="003C0635" w:rsidP="00C12221">
            <w:pPr>
              <w:rPr>
                <w:sz w:val="16"/>
                <w:szCs w:val="16"/>
              </w:rPr>
            </w:pPr>
            <w:r>
              <w:rPr>
                <w:sz w:val="16"/>
                <w:szCs w:val="16"/>
              </w:rPr>
              <w:t>Vendor Part Number Byte 15</w:t>
            </w:r>
          </w:p>
        </w:tc>
        <w:tc>
          <w:tcPr>
            <w:tcW w:w="1152" w:type="dxa"/>
          </w:tcPr>
          <w:p w:rsidR="003C0635" w:rsidRPr="00C12221" w:rsidRDefault="003C0635" w:rsidP="00C12221">
            <w:pPr>
              <w:rPr>
                <w:sz w:val="16"/>
                <w:szCs w:val="16"/>
              </w:rPr>
            </w:pPr>
            <w:r>
              <w:rPr>
                <w:sz w:val="16"/>
                <w:szCs w:val="16"/>
              </w:rPr>
              <w:t>Vendor Part Number Byte 14</w:t>
            </w:r>
          </w:p>
        </w:tc>
        <w:tc>
          <w:tcPr>
            <w:tcW w:w="1152" w:type="dxa"/>
          </w:tcPr>
          <w:p w:rsidR="003C0635" w:rsidRPr="00C12221" w:rsidRDefault="003C0635" w:rsidP="00C12221">
            <w:pPr>
              <w:rPr>
                <w:sz w:val="16"/>
                <w:szCs w:val="16"/>
              </w:rPr>
            </w:pPr>
            <w:r>
              <w:rPr>
                <w:sz w:val="16"/>
                <w:szCs w:val="16"/>
              </w:rPr>
              <w:t>Vendor Part Number Byte 13</w:t>
            </w:r>
          </w:p>
        </w:tc>
        <w:tc>
          <w:tcPr>
            <w:tcW w:w="1152" w:type="dxa"/>
          </w:tcPr>
          <w:p w:rsidR="003C0635" w:rsidRPr="00C12221" w:rsidRDefault="003C0635" w:rsidP="00C12221">
            <w:pPr>
              <w:rPr>
                <w:sz w:val="16"/>
                <w:szCs w:val="16"/>
              </w:rPr>
            </w:pPr>
            <w:r>
              <w:rPr>
                <w:sz w:val="16"/>
                <w:szCs w:val="16"/>
              </w:rPr>
              <w:t>Vendor Part Number Byte 12</w:t>
            </w:r>
          </w:p>
        </w:tc>
        <w:tc>
          <w:tcPr>
            <w:tcW w:w="4590" w:type="dxa"/>
            <w:vMerge/>
            <w:vAlign w:val="center"/>
          </w:tcPr>
          <w:p w:rsidR="003C0635" w:rsidRPr="00C12221" w:rsidRDefault="003C0635" w:rsidP="00FC4A67">
            <w:pPr>
              <w:rPr>
                <w:sz w:val="16"/>
                <w:szCs w:val="16"/>
              </w:rPr>
            </w:pPr>
          </w:p>
        </w:tc>
      </w:tr>
      <w:tr w:rsidR="003C0635" w:rsidTr="00FC4A67">
        <w:tc>
          <w:tcPr>
            <w:tcW w:w="868" w:type="dxa"/>
          </w:tcPr>
          <w:p w:rsidR="003C0635" w:rsidRPr="00C12221" w:rsidRDefault="003C0635" w:rsidP="00CA41B7">
            <w:pPr>
              <w:rPr>
                <w:sz w:val="16"/>
                <w:szCs w:val="16"/>
              </w:rPr>
            </w:pPr>
            <w:r>
              <w:rPr>
                <w:sz w:val="16"/>
                <w:szCs w:val="16"/>
              </w:rPr>
              <w:t>0x5</w:t>
            </w:r>
          </w:p>
        </w:tc>
        <w:tc>
          <w:tcPr>
            <w:tcW w:w="1152" w:type="dxa"/>
          </w:tcPr>
          <w:p w:rsidR="003C0635" w:rsidRPr="00C12221" w:rsidRDefault="003C0635" w:rsidP="00CA41B7">
            <w:pPr>
              <w:rPr>
                <w:sz w:val="16"/>
                <w:szCs w:val="16"/>
              </w:rPr>
            </w:pPr>
            <w:r>
              <w:rPr>
                <w:sz w:val="16"/>
                <w:szCs w:val="16"/>
              </w:rPr>
              <w:t xml:space="preserve">Vendor Serial </w:t>
            </w:r>
            <w:r>
              <w:rPr>
                <w:sz w:val="16"/>
                <w:szCs w:val="16"/>
              </w:rPr>
              <w:lastRenderedPageBreak/>
              <w:t>Number Byte 3</w:t>
            </w:r>
          </w:p>
        </w:tc>
        <w:tc>
          <w:tcPr>
            <w:tcW w:w="1152" w:type="dxa"/>
          </w:tcPr>
          <w:p w:rsidR="003C0635" w:rsidRPr="00C12221" w:rsidRDefault="003C0635" w:rsidP="00CA41B7">
            <w:pPr>
              <w:rPr>
                <w:sz w:val="16"/>
                <w:szCs w:val="16"/>
              </w:rPr>
            </w:pPr>
            <w:r>
              <w:rPr>
                <w:sz w:val="16"/>
                <w:szCs w:val="16"/>
              </w:rPr>
              <w:lastRenderedPageBreak/>
              <w:t xml:space="preserve">Vendor Serial </w:t>
            </w:r>
            <w:r>
              <w:rPr>
                <w:sz w:val="16"/>
                <w:szCs w:val="16"/>
              </w:rPr>
              <w:lastRenderedPageBreak/>
              <w:t>Number Byte 2</w:t>
            </w:r>
          </w:p>
        </w:tc>
        <w:tc>
          <w:tcPr>
            <w:tcW w:w="1152" w:type="dxa"/>
          </w:tcPr>
          <w:p w:rsidR="003C0635" w:rsidRPr="00C12221" w:rsidRDefault="003C0635" w:rsidP="00CA41B7">
            <w:pPr>
              <w:rPr>
                <w:sz w:val="16"/>
                <w:szCs w:val="16"/>
              </w:rPr>
            </w:pPr>
            <w:r>
              <w:rPr>
                <w:sz w:val="16"/>
                <w:szCs w:val="16"/>
              </w:rPr>
              <w:lastRenderedPageBreak/>
              <w:t xml:space="preserve">Vendor Serial </w:t>
            </w:r>
            <w:r>
              <w:rPr>
                <w:sz w:val="16"/>
                <w:szCs w:val="16"/>
              </w:rPr>
              <w:lastRenderedPageBreak/>
              <w:t>Number Byte 1</w:t>
            </w:r>
          </w:p>
        </w:tc>
        <w:tc>
          <w:tcPr>
            <w:tcW w:w="1152" w:type="dxa"/>
          </w:tcPr>
          <w:p w:rsidR="003C0635" w:rsidRPr="00C12221" w:rsidRDefault="003C0635" w:rsidP="00CA41B7">
            <w:pPr>
              <w:rPr>
                <w:sz w:val="16"/>
                <w:szCs w:val="16"/>
              </w:rPr>
            </w:pPr>
            <w:r>
              <w:rPr>
                <w:sz w:val="16"/>
                <w:szCs w:val="16"/>
              </w:rPr>
              <w:lastRenderedPageBreak/>
              <w:t xml:space="preserve">Vendor Serial </w:t>
            </w:r>
            <w:r>
              <w:rPr>
                <w:sz w:val="16"/>
                <w:szCs w:val="16"/>
              </w:rPr>
              <w:lastRenderedPageBreak/>
              <w:t>Number Byte 0</w:t>
            </w:r>
          </w:p>
        </w:tc>
        <w:tc>
          <w:tcPr>
            <w:tcW w:w="4590" w:type="dxa"/>
            <w:vMerge w:val="restart"/>
            <w:vAlign w:val="center"/>
          </w:tcPr>
          <w:p w:rsidR="00326FA4" w:rsidRDefault="00326FA4" w:rsidP="00FC4A67">
            <w:pPr>
              <w:rPr>
                <w:rFonts w:eastAsia="Times New Roman" w:cs="Tahoma"/>
                <w:color w:val="000000"/>
                <w:sz w:val="16"/>
                <w:szCs w:val="20"/>
              </w:rPr>
            </w:pPr>
          </w:p>
          <w:p w:rsidR="00326FA4" w:rsidRDefault="00326FA4" w:rsidP="00FC4A67">
            <w:pPr>
              <w:rPr>
                <w:rFonts w:eastAsia="Times New Roman" w:cs="Tahoma"/>
                <w:color w:val="000000"/>
                <w:sz w:val="16"/>
                <w:szCs w:val="20"/>
              </w:rPr>
            </w:pPr>
          </w:p>
          <w:p w:rsidR="00326FA4" w:rsidRDefault="003C0635" w:rsidP="00FC4A67">
            <w:pPr>
              <w:autoSpaceDE w:val="0"/>
              <w:autoSpaceDN w:val="0"/>
              <w:adjustRightInd w:val="0"/>
              <w:rPr>
                <w:rFonts w:cs="Arial"/>
                <w:sz w:val="16"/>
                <w:szCs w:val="16"/>
              </w:rPr>
            </w:pPr>
            <w:r w:rsidRPr="00FC4A67">
              <w:rPr>
                <w:rFonts w:cs="Arial"/>
                <w:sz w:val="16"/>
                <w:szCs w:val="16"/>
              </w:rPr>
              <w:t>The vendor serial number (vendor SN) is a 16 char</w:t>
            </w:r>
            <w:r>
              <w:rPr>
                <w:rFonts w:cs="Arial"/>
                <w:sz w:val="16"/>
                <w:szCs w:val="16"/>
              </w:rPr>
              <w:t xml:space="preserve">acter field that contains ASCII </w:t>
            </w:r>
            <w:r w:rsidRPr="00FC4A67">
              <w:rPr>
                <w:rFonts w:cs="Arial"/>
                <w:sz w:val="16"/>
                <w:szCs w:val="16"/>
              </w:rPr>
              <w:t>characters, left-aligned and padded on the right with A</w:t>
            </w:r>
            <w:r>
              <w:rPr>
                <w:rFonts w:cs="Arial"/>
                <w:sz w:val="16"/>
                <w:szCs w:val="16"/>
              </w:rPr>
              <w:t>SCII spaces (20h), defining the</w:t>
            </w:r>
            <w:r w:rsidRPr="00FC4A67">
              <w:rPr>
                <w:rFonts w:cs="Times New Roman"/>
                <w:sz w:val="16"/>
                <w:szCs w:val="16"/>
              </w:rPr>
              <w:t xml:space="preserve"> </w:t>
            </w:r>
            <w:r w:rsidRPr="00FC4A67">
              <w:rPr>
                <w:rFonts w:cs="Arial"/>
                <w:sz w:val="16"/>
                <w:szCs w:val="16"/>
              </w:rPr>
              <w:t>vendor’s serial number for the transceiver. A value o</w:t>
            </w:r>
            <w:r>
              <w:rPr>
                <w:rFonts w:cs="Arial"/>
                <w:sz w:val="16"/>
                <w:szCs w:val="16"/>
              </w:rPr>
              <w:t xml:space="preserve">f all zero in the 16-byte field </w:t>
            </w:r>
            <w:r w:rsidRPr="00FC4A67">
              <w:rPr>
                <w:rFonts w:cs="Arial"/>
                <w:sz w:val="16"/>
                <w:szCs w:val="16"/>
              </w:rPr>
              <w:t>indicates that the vendor PN is unspecified.</w:t>
            </w:r>
            <w:r w:rsidR="005C2E09">
              <w:rPr>
                <w:rFonts w:cs="Arial"/>
                <w:sz w:val="16"/>
                <w:szCs w:val="16"/>
              </w:rPr>
              <w:t xml:space="preserve">  </w:t>
            </w:r>
            <w:r w:rsidR="005C2E09">
              <w:rPr>
                <w:rFonts w:eastAsia="Times New Roman" w:cs="Tahoma"/>
                <w:color w:val="000000"/>
                <w:sz w:val="16"/>
                <w:szCs w:val="16"/>
              </w:rPr>
              <w:t>This field consists of a character string where byte 0 corresponds to the first character in the string.</w:t>
            </w:r>
          </w:p>
          <w:p w:rsidR="00326FA4" w:rsidRDefault="00326FA4" w:rsidP="00FC4A67">
            <w:pPr>
              <w:autoSpaceDE w:val="0"/>
              <w:autoSpaceDN w:val="0"/>
              <w:adjustRightInd w:val="0"/>
              <w:rPr>
                <w:rFonts w:cs="Arial"/>
                <w:sz w:val="16"/>
                <w:szCs w:val="16"/>
              </w:rPr>
            </w:pPr>
          </w:p>
          <w:p w:rsidR="00326FA4" w:rsidRDefault="00326FA4" w:rsidP="00FC4A67">
            <w:pPr>
              <w:autoSpaceDE w:val="0"/>
              <w:autoSpaceDN w:val="0"/>
              <w:adjustRightInd w:val="0"/>
              <w:rPr>
                <w:rFonts w:cs="Arial"/>
                <w:sz w:val="16"/>
                <w:szCs w:val="16"/>
              </w:rPr>
            </w:pPr>
          </w:p>
          <w:p w:rsidR="003C0635" w:rsidRPr="00FC4A67" w:rsidRDefault="003C0635" w:rsidP="00FC4A67">
            <w:pPr>
              <w:autoSpaceDE w:val="0"/>
              <w:autoSpaceDN w:val="0"/>
              <w:adjustRightInd w:val="0"/>
              <w:rPr>
                <w:rFonts w:cs="Arial"/>
                <w:sz w:val="16"/>
                <w:szCs w:val="16"/>
              </w:rPr>
            </w:pPr>
            <w:r w:rsidRPr="00C12221">
              <w:rPr>
                <w:rFonts w:eastAsia="Times New Roman" w:cs="Tahoma"/>
                <w:color w:val="000000"/>
                <w:sz w:val="16"/>
                <w:szCs w:val="20"/>
              </w:rPr>
              <w:br/>
            </w:r>
          </w:p>
        </w:tc>
      </w:tr>
      <w:tr w:rsidR="003C0635" w:rsidTr="00C12221">
        <w:tc>
          <w:tcPr>
            <w:tcW w:w="868" w:type="dxa"/>
          </w:tcPr>
          <w:p w:rsidR="003C0635" w:rsidRPr="00C12221" w:rsidRDefault="003C0635" w:rsidP="00CA41B7">
            <w:pPr>
              <w:rPr>
                <w:sz w:val="16"/>
                <w:szCs w:val="16"/>
              </w:rPr>
            </w:pPr>
            <w:r>
              <w:rPr>
                <w:sz w:val="16"/>
                <w:szCs w:val="16"/>
              </w:rPr>
              <w:lastRenderedPageBreak/>
              <w:t>0x6</w:t>
            </w:r>
          </w:p>
        </w:tc>
        <w:tc>
          <w:tcPr>
            <w:tcW w:w="1152" w:type="dxa"/>
          </w:tcPr>
          <w:p w:rsidR="003C0635" w:rsidRPr="00C12221" w:rsidRDefault="003C0635" w:rsidP="00CA41B7">
            <w:pPr>
              <w:rPr>
                <w:sz w:val="16"/>
                <w:szCs w:val="16"/>
              </w:rPr>
            </w:pPr>
            <w:r>
              <w:rPr>
                <w:sz w:val="16"/>
                <w:szCs w:val="16"/>
              </w:rPr>
              <w:t>Vendor Serial Number Byte 7</w:t>
            </w:r>
          </w:p>
        </w:tc>
        <w:tc>
          <w:tcPr>
            <w:tcW w:w="1152" w:type="dxa"/>
          </w:tcPr>
          <w:p w:rsidR="003C0635" w:rsidRPr="00C12221" w:rsidRDefault="003C0635" w:rsidP="00CA41B7">
            <w:pPr>
              <w:rPr>
                <w:sz w:val="16"/>
                <w:szCs w:val="16"/>
              </w:rPr>
            </w:pPr>
            <w:r>
              <w:rPr>
                <w:sz w:val="16"/>
                <w:szCs w:val="16"/>
              </w:rPr>
              <w:t>Vendor Serial Number Byte 6</w:t>
            </w:r>
          </w:p>
        </w:tc>
        <w:tc>
          <w:tcPr>
            <w:tcW w:w="1152" w:type="dxa"/>
          </w:tcPr>
          <w:p w:rsidR="003C0635" w:rsidRPr="00C12221" w:rsidRDefault="003C0635" w:rsidP="00CA41B7">
            <w:pPr>
              <w:rPr>
                <w:sz w:val="16"/>
                <w:szCs w:val="16"/>
              </w:rPr>
            </w:pPr>
            <w:r>
              <w:rPr>
                <w:sz w:val="16"/>
                <w:szCs w:val="16"/>
              </w:rPr>
              <w:t>Vendor Serial Number Byte 5</w:t>
            </w:r>
          </w:p>
        </w:tc>
        <w:tc>
          <w:tcPr>
            <w:tcW w:w="1152" w:type="dxa"/>
          </w:tcPr>
          <w:p w:rsidR="003C0635" w:rsidRPr="00C12221" w:rsidRDefault="003C0635" w:rsidP="00CA41B7">
            <w:pPr>
              <w:rPr>
                <w:sz w:val="16"/>
                <w:szCs w:val="16"/>
              </w:rPr>
            </w:pPr>
            <w:r>
              <w:rPr>
                <w:sz w:val="16"/>
                <w:szCs w:val="16"/>
              </w:rPr>
              <w:t>Vendor Serial Number Byte 4</w:t>
            </w:r>
          </w:p>
        </w:tc>
        <w:tc>
          <w:tcPr>
            <w:tcW w:w="4590" w:type="dxa"/>
            <w:vMerge/>
          </w:tcPr>
          <w:p w:rsidR="003C0635" w:rsidRPr="00C12221" w:rsidRDefault="003C0635">
            <w:pPr>
              <w:rPr>
                <w:sz w:val="16"/>
                <w:szCs w:val="16"/>
              </w:rPr>
            </w:pPr>
          </w:p>
        </w:tc>
      </w:tr>
      <w:tr w:rsidR="003C0635" w:rsidTr="00C12221">
        <w:tc>
          <w:tcPr>
            <w:tcW w:w="868" w:type="dxa"/>
          </w:tcPr>
          <w:p w:rsidR="003C0635" w:rsidRPr="00C12221" w:rsidRDefault="003C0635" w:rsidP="00CA41B7">
            <w:pPr>
              <w:rPr>
                <w:sz w:val="16"/>
                <w:szCs w:val="16"/>
              </w:rPr>
            </w:pPr>
            <w:r>
              <w:rPr>
                <w:sz w:val="16"/>
                <w:szCs w:val="16"/>
              </w:rPr>
              <w:t>0x7</w:t>
            </w:r>
          </w:p>
        </w:tc>
        <w:tc>
          <w:tcPr>
            <w:tcW w:w="1152" w:type="dxa"/>
          </w:tcPr>
          <w:p w:rsidR="003C0635" w:rsidRPr="00C12221" w:rsidRDefault="003C0635" w:rsidP="00CA41B7">
            <w:pPr>
              <w:rPr>
                <w:sz w:val="16"/>
                <w:szCs w:val="16"/>
              </w:rPr>
            </w:pPr>
            <w:r>
              <w:rPr>
                <w:sz w:val="16"/>
                <w:szCs w:val="16"/>
              </w:rPr>
              <w:t>Vendor Serial Number Byte 11</w:t>
            </w:r>
          </w:p>
        </w:tc>
        <w:tc>
          <w:tcPr>
            <w:tcW w:w="1152" w:type="dxa"/>
          </w:tcPr>
          <w:p w:rsidR="003C0635" w:rsidRPr="00C12221" w:rsidRDefault="003C0635" w:rsidP="00CA41B7">
            <w:pPr>
              <w:rPr>
                <w:sz w:val="16"/>
                <w:szCs w:val="16"/>
              </w:rPr>
            </w:pPr>
            <w:r>
              <w:rPr>
                <w:sz w:val="16"/>
                <w:szCs w:val="16"/>
              </w:rPr>
              <w:t>Vendor Serial Number Byte 10</w:t>
            </w:r>
          </w:p>
        </w:tc>
        <w:tc>
          <w:tcPr>
            <w:tcW w:w="1152" w:type="dxa"/>
          </w:tcPr>
          <w:p w:rsidR="003C0635" w:rsidRPr="00C12221" w:rsidRDefault="003C0635" w:rsidP="00CA41B7">
            <w:pPr>
              <w:rPr>
                <w:sz w:val="16"/>
                <w:szCs w:val="16"/>
              </w:rPr>
            </w:pPr>
            <w:r>
              <w:rPr>
                <w:sz w:val="16"/>
                <w:szCs w:val="16"/>
              </w:rPr>
              <w:t>Vendor Serial Number Byte 9</w:t>
            </w:r>
          </w:p>
        </w:tc>
        <w:tc>
          <w:tcPr>
            <w:tcW w:w="1152" w:type="dxa"/>
          </w:tcPr>
          <w:p w:rsidR="003C0635" w:rsidRPr="00C12221" w:rsidRDefault="003C0635" w:rsidP="00CA41B7">
            <w:pPr>
              <w:rPr>
                <w:sz w:val="16"/>
                <w:szCs w:val="16"/>
              </w:rPr>
            </w:pPr>
            <w:r>
              <w:rPr>
                <w:sz w:val="16"/>
                <w:szCs w:val="16"/>
              </w:rPr>
              <w:t>Vendor Serial Number Byte 8</w:t>
            </w:r>
          </w:p>
        </w:tc>
        <w:tc>
          <w:tcPr>
            <w:tcW w:w="4590" w:type="dxa"/>
            <w:vMerge/>
          </w:tcPr>
          <w:p w:rsidR="003C0635" w:rsidRPr="00C12221" w:rsidRDefault="003C0635">
            <w:pPr>
              <w:rPr>
                <w:sz w:val="16"/>
                <w:szCs w:val="16"/>
              </w:rPr>
            </w:pPr>
          </w:p>
        </w:tc>
      </w:tr>
      <w:tr w:rsidR="003C0635" w:rsidTr="00C12221">
        <w:tc>
          <w:tcPr>
            <w:tcW w:w="868" w:type="dxa"/>
          </w:tcPr>
          <w:p w:rsidR="003C0635" w:rsidRPr="00C12221" w:rsidRDefault="003C0635" w:rsidP="00CA41B7">
            <w:pPr>
              <w:rPr>
                <w:sz w:val="16"/>
                <w:szCs w:val="16"/>
              </w:rPr>
            </w:pPr>
            <w:r>
              <w:rPr>
                <w:sz w:val="16"/>
                <w:szCs w:val="16"/>
              </w:rPr>
              <w:t>0x8</w:t>
            </w:r>
          </w:p>
        </w:tc>
        <w:tc>
          <w:tcPr>
            <w:tcW w:w="1152" w:type="dxa"/>
          </w:tcPr>
          <w:p w:rsidR="003C0635" w:rsidRPr="00C12221" w:rsidRDefault="003C0635" w:rsidP="00CA41B7">
            <w:pPr>
              <w:rPr>
                <w:sz w:val="16"/>
                <w:szCs w:val="16"/>
              </w:rPr>
            </w:pPr>
            <w:r>
              <w:rPr>
                <w:sz w:val="16"/>
                <w:szCs w:val="16"/>
              </w:rPr>
              <w:t>Vendor Serial Number Byte 15</w:t>
            </w:r>
          </w:p>
        </w:tc>
        <w:tc>
          <w:tcPr>
            <w:tcW w:w="1152" w:type="dxa"/>
          </w:tcPr>
          <w:p w:rsidR="003C0635" w:rsidRPr="00C12221" w:rsidRDefault="003C0635" w:rsidP="00CA41B7">
            <w:pPr>
              <w:rPr>
                <w:sz w:val="16"/>
                <w:szCs w:val="16"/>
              </w:rPr>
            </w:pPr>
            <w:r>
              <w:rPr>
                <w:sz w:val="16"/>
                <w:szCs w:val="16"/>
              </w:rPr>
              <w:t>Vendor Serial Number Byte 14</w:t>
            </w:r>
          </w:p>
        </w:tc>
        <w:tc>
          <w:tcPr>
            <w:tcW w:w="1152" w:type="dxa"/>
          </w:tcPr>
          <w:p w:rsidR="003C0635" w:rsidRPr="00C12221" w:rsidRDefault="003C0635" w:rsidP="00CA41B7">
            <w:pPr>
              <w:rPr>
                <w:sz w:val="16"/>
                <w:szCs w:val="16"/>
              </w:rPr>
            </w:pPr>
            <w:r>
              <w:rPr>
                <w:sz w:val="16"/>
                <w:szCs w:val="16"/>
              </w:rPr>
              <w:t>Vendor Serial Number Byte 13</w:t>
            </w:r>
          </w:p>
        </w:tc>
        <w:tc>
          <w:tcPr>
            <w:tcW w:w="1152" w:type="dxa"/>
          </w:tcPr>
          <w:p w:rsidR="003C0635" w:rsidRPr="00C12221" w:rsidRDefault="003C0635" w:rsidP="00CA41B7">
            <w:pPr>
              <w:rPr>
                <w:sz w:val="16"/>
                <w:szCs w:val="16"/>
              </w:rPr>
            </w:pPr>
            <w:r>
              <w:rPr>
                <w:sz w:val="16"/>
                <w:szCs w:val="16"/>
              </w:rPr>
              <w:t>Vendor Serial Number Byte 12</w:t>
            </w:r>
          </w:p>
        </w:tc>
        <w:tc>
          <w:tcPr>
            <w:tcW w:w="4590" w:type="dxa"/>
            <w:vMerge/>
          </w:tcPr>
          <w:p w:rsidR="003C0635" w:rsidRPr="00C12221" w:rsidRDefault="003C0635">
            <w:pPr>
              <w:rPr>
                <w:sz w:val="16"/>
                <w:szCs w:val="16"/>
              </w:rPr>
            </w:pPr>
          </w:p>
        </w:tc>
      </w:tr>
      <w:tr w:rsidR="003C0635" w:rsidTr="00FC4A67">
        <w:tc>
          <w:tcPr>
            <w:tcW w:w="868" w:type="dxa"/>
          </w:tcPr>
          <w:p w:rsidR="003C0635" w:rsidRPr="00C12221" w:rsidRDefault="003C0635" w:rsidP="00CA41B7">
            <w:pPr>
              <w:rPr>
                <w:sz w:val="16"/>
                <w:szCs w:val="16"/>
              </w:rPr>
            </w:pPr>
            <w:r>
              <w:rPr>
                <w:sz w:val="16"/>
                <w:szCs w:val="16"/>
              </w:rPr>
              <w:t>0x9</w:t>
            </w:r>
          </w:p>
        </w:tc>
        <w:tc>
          <w:tcPr>
            <w:tcW w:w="1152" w:type="dxa"/>
          </w:tcPr>
          <w:p w:rsidR="003C0635" w:rsidRPr="00C12221" w:rsidRDefault="003C0635" w:rsidP="00CA41B7">
            <w:pPr>
              <w:rPr>
                <w:sz w:val="16"/>
                <w:szCs w:val="16"/>
              </w:rPr>
            </w:pPr>
            <w:r>
              <w:rPr>
                <w:sz w:val="16"/>
                <w:szCs w:val="16"/>
              </w:rPr>
              <w:t>Vendor Revision Number Byte 3</w:t>
            </w:r>
          </w:p>
        </w:tc>
        <w:tc>
          <w:tcPr>
            <w:tcW w:w="1152" w:type="dxa"/>
          </w:tcPr>
          <w:p w:rsidR="003C0635" w:rsidRPr="00C12221" w:rsidRDefault="003C0635" w:rsidP="00CA41B7">
            <w:pPr>
              <w:rPr>
                <w:sz w:val="16"/>
                <w:szCs w:val="16"/>
              </w:rPr>
            </w:pPr>
            <w:r>
              <w:rPr>
                <w:sz w:val="16"/>
                <w:szCs w:val="16"/>
              </w:rPr>
              <w:t>Vendor Revision Number Byte 2</w:t>
            </w:r>
          </w:p>
        </w:tc>
        <w:tc>
          <w:tcPr>
            <w:tcW w:w="1152" w:type="dxa"/>
          </w:tcPr>
          <w:p w:rsidR="003C0635" w:rsidRPr="00C12221" w:rsidRDefault="003C0635" w:rsidP="00CA41B7">
            <w:pPr>
              <w:rPr>
                <w:sz w:val="16"/>
                <w:szCs w:val="16"/>
              </w:rPr>
            </w:pPr>
            <w:r>
              <w:rPr>
                <w:sz w:val="16"/>
                <w:szCs w:val="16"/>
              </w:rPr>
              <w:t>Vendor Revision Number Byte 1</w:t>
            </w:r>
          </w:p>
        </w:tc>
        <w:tc>
          <w:tcPr>
            <w:tcW w:w="1152" w:type="dxa"/>
          </w:tcPr>
          <w:p w:rsidR="003C0635" w:rsidRPr="00C12221" w:rsidRDefault="003C0635" w:rsidP="00CA41B7">
            <w:pPr>
              <w:rPr>
                <w:sz w:val="16"/>
                <w:szCs w:val="16"/>
              </w:rPr>
            </w:pPr>
            <w:r>
              <w:rPr>
                <w:sz w:val="16"/>
                <w:szCs w:val="16"/>
              </w:rPr>
              <w:t>Vendor Revision Number Byte 0</w:t>
            </w:r>
          </w:p>
        </w:tc>
        <w:tc>
          <w:tcPr>
            <w:tcW w:w="4590" w:type="dxa"/>
            <w:vAlign w:val="center"/>
          </w:tcPr>
          <w:p w:rsidR="003C0635" w:rsidRPr="00FC4A67" w:rsidRDefault="003C0635" w:rsidP="00D73109">
            <w:pPr>
              <w:autoSpaceDE w:val="0"/>
              <w:autoSpaceDN w:val="0"/>
              <w:adjustRightInd w:val="0"/>
              <w:rPr>
                <w:rFonts w:cs="Arial"/>
                <w:sz w:val="16"/>
                <w:szCs w:val="18"/>
              </w:rPr>
            </w:pPr>
            <w:r w:rsidRPr="00FC4A67">
              <w:rPr>
                <w:rFonts w:cs="Arial"/>
                <w:sz w:val="16"/>
                <w:szCs w:val="18"/>
              </w:rPr>
              <w:t>The vendor revision number (vendor rev) is a 4-byte field that contains ASCII</w:t>
            </w:r>
            <w:r>
              <w:rPr>
                <w:rFonts w:cs="Arial"/>
                <w:sz w:val="16"/>
                <w:szCs w:val="18"/>
              </w:rPr>
              <w:t xml:space="preserve"> </w:t>
            </w:r>
            <w:r w:rsidRPr="00FC4A67">
              <w:rPr>
                <w:rFonts w:cs="Arial"/>
                <w:sz w:val="16"/>
                <w:szCs w:val="18"/>
              </w:rPr>
              <w:t>characters, left-aligned and padded on the right with A</w:t>
            </w:r>
            <w:r>
              <w:rPr>
                <w:rFonts w:cs="Arial"/>
                <w:sz w:val="16"/>
                <w:szCs w:val="18"/>
              </w:rPr>
              <w:t xml:space="preserve">SCII spaces (20h), defining the </w:t>
            </w:r>
            <w:r w:rsidRPr="00FC4A67">
              <w:rPr>
                <w:rFonts w:cs="Arial"/>
                <w:sz w:val="16"/>
                <w:szCs w:val="18"/>
              </w:rPr>
              <w:t>vendor’s product revision number. A value of all zero in the 4-byte field indicates tha</w:t>
            </w:r>
            <w:r>
              <w:rPr>
                <w:rFonts w:cs="Arial"/>
                <w:sz w:val="16"/>
                <w:szCs w:val="18"/>
              </w:rPr>
              <w:t xml:space="preserve">t </w:t>
            </w:r>
            <w:r w:rsidRPr="00FC4A67">
              <w:rPr>
                <w:rFonts w:cs="Arial"/>
                <w:sz w:val="16"/>
                <w:szCs w:val="18"/>
              </w:rPr>
              <w:t xml:space="preserve">the vendor rev is unspecified. All legacy </w:t>
            </w:r>
            <w:proofErr w:type="spellStart"/>
            <w:r w:rsidRPr="00FC4A67">
              <w:rPr>
                <w:rFonts w:cs="Arial"/>
                <w:sz w:val="16"/>
                <w:szCs w:val="18"/>
              </w:rPr>
              <w:t>Finisar</w:t>
            </w:r>
            <w:proofErr w:type="spellEnd"/>
            <w:r w:rsidRPr="00FC4A67">
              <w:rPr>
                <w:rFonts w:cs="Arial"/>
                <w:sz w:val="16"/>
                <w:szCs w:val="18"/>
              </w:rPr>
              <w:t xml:space="preserve"> transceiv</w:t>
            </w:r>
            <w:r>
              <w:rPr>
                <w:rFonts w:cs="Arial"/>
                <w:sz w:val="16"/>
                <w:szCs w:val="18"/>
              </w:rPr>
              <w:t xml:space="preserve">ers contain zero in all 4 bytes </w:t>
            </w:r>
            <w:r w:rsidRPr="00FC4A67">
              <w:rPr>
                <w:rFonts w:cs="Arial"/>
                <w:sz w:val="16"/>
                <w:szCs w:val="18"/>
              </w:rPr>
              <w:t>or ASCII space (20h) in all four bytes or one of two</w:t>
            </w:r>
            <w:r>
              <w:rPr>
                <w:rFonts w:cs="Arial"/>
                <w:sz w:val="16"/>
                <w:szCs w:val="18"/>
              </w:rPr>
              <w:t xml:space="preserve"> place holders: “X1—“ or “1A—“. </w:t>
            </w:r>
            <w:r w:rsidRPr="00FC4A67">
              <w:rPr>
                <w:rFonts w:cs="Times New Roman"/>
                <w:sz w:val="16"/>
                <w:szCs w:val="18"/>
              </w:rPr>
              <w:t xml:space="preserve"> </w:t>
            </w:r>
          </w:p>
        </w:tc>
      </w:tr>
      <w:tr w:rsidR="003C0635" w:rsidTr="00CC1AC1">
        <w:tc>
          <w:tcPr>
            <w:tcW w:w="868" w:type="dxa"/>
          </w:tcPr>
          <w:p w:rsidR="003C0635" w:rsidRPr="00C12221" w:rsidRDefault="003C0635" w:rsidP="00CA41B7">
            <w:pPr>
              <w:rPr>
                <w:sz w:val="16"/>
                <w:szCs w:val="16"/>
              </w:rPr>
            </w:pPr>
            <w:r>
              <w:rPr>
                <w:sz w:val="16"/>
                <w:szCs w:val="16"/>
              </w:rPr>
              <w:t>0xA</w:t>
            </w:r>
          </w:p>
        </w:tc>
        <w:tc>
          <w:tcPr>
            <w:tcW w:w="1152" w:type="dxa"/>
            <w:shd w:val="clear" w:color="auto" w:fill="D9D9D9" w:themeFill="background1" w:themeFillShade="D9"/>
          </w:tcPr>
          <w:p w:rsidR="005F0464" w:rsidRDefault="005F0464" w:rsidP="005F0464">
            <w:pPr>
              <w:rPr>
                <w:sz w:val="16"/>
                <w:szCs w:val="16"/>
              </w:rPr>
            </w:pPr>
            <w:r>
              <w:rPr>
                <w:sz w:val="16"/>
                <w:szCs w:val="16"/>
              </w:rPr>
              <w:t>Reserved</w:t>
            </w:r>
          </w:p>
          <w:p w:rsidR="00020BA9" w:rsidRPr="00C12221" w:rsidRDefault="005F0464" w:rsidP="005F0464">
            <w:pPr>
              <w:rPr>
                <w:sz w:val="16"/>
                <w:szCs w:val="16"/>
              </w:rPr>
            </w:pPr>
            <w:r>
              <w:rPr>
                <w:sz w:val="16"/>
                <w:szCs w:val="16"/>
              </w:rPr>
              <w:t>(reads return indeterminate value )</w:t>
            </w:r>
            <w:r w:rsidR="00020BA9">
              <w:rPr>
                <w:sz w:val="16"/>
                <w:szCs w:val="16"/>
              </w:rPr>
              <w:t>)</w:t>
            </w:r>
          </w:p>
        </w:tc>
        <w:tc>
          <w:tcPr>
            <w:tcW w:w="1152" w:type="dxa"/>
            <w:shd w:val="clear" w:color="auto" w:fill="FFFFFF" w:themeFill="background1"/>
          </w:tcPr>
          <w:p w:rsidR="00020BA9" w:rsidRPr="00C12221" w:rsidRDefault="00CC1AC1" w:rsidP="005F0464">
            <w:pPr>
              <w:rPr>
                <w:sz w:val="16"/>
                <w:szCs w:val="16"/>
              </w:rPr>
            </w:pPr>
            <w:r>
              <w:rPr>
                <w:sz w:val="16"/>
                <w:szCs w:val="16"/>
              </w:rPr>
              <w:t>Nominal Bit Rate</w:t>
            </w:r>
          </w:p>
        </w:tc>
        <w:tc>
          <w:tcPr>
            <w:tcW w:w="1152" w:type="dxa"/>
          </w:tcPr>
          <w:p w:rsidR="003C0635" w:rsidRPr="00C12221" w:rsidRDefault="003C0635" w:rsidP="00CA41B7">
            <w:pPr>
              <w:rPr>
                <w:sz w:val="16"/>
                <w:szCs w:val="16"/>
              </w:rPr>
            </w:pPr>
            <w:r>
              <w:rPr>
                <w:sz w:val="16"/>
                <w:szCs w:val="16"/>
              </w:rPr>
              <w:t>SFP Temperature Byte 1</w:t>
            </w:r>
            <w:r w:rsidR="00CA73B6">
              <w:rPr>
                <w:sz w:val="16"/>
                <w:szCs w:val="16"/>
              </w:rPr>
              <w:t xml:space="preserve"> (MSB)</w:t>
            </w:r>
          </w:p>
        </w:tc>
        <w:tc>
          <w:tcPr>
            <w:tcW w:w="1152" w:type="dxa"/>
          </w:tcPr>
          <w:p w:rsidR="003C0635" w:rsidRPr="00C12221" w:rsidRDefault="003C0635" w:rsidP="00CA41B7">
            <w:pPr>
              <w:rPr>
                <w:sz w:val="16"/>
                <w:szCs w:val="16"/>
              </w:rPr>
            </w:pPr>
            <w:r>
              <w:rPr>
                <w:sz w:val="16"/>
                <w:szCs w:val="16"/>
              </w:rPr>
              <w:t>SFP Temperature Byte 0</w:t>
            </w:r>
            <w:r w:rsidR="00CA73B6">
              <w:rPr>
                <w:sz w:val="16"/>
                <w:szCs w:val="16"/>
              </w:rPr>
              <w:t xml:space="preserve"> (LSB)</w:t>
            </w:r>
          </w:p>
        </w:tc>
        <w:tc>
          <w:tcPr>
            <w:tcW w:w="4590" w:type="dxa"/>
          </w:tcPr>
          <w:p w:rsidR="00CC1AC1" w:rsidRPr="00CC1AC1" w:rsidRDefault="00CC1AC1" w:rsidP="003C3B83">
            <w:pPr>
              <w:rPr>
                <w:sz w:val="16"/>
                <w:szCs w:val="16"/>
                <w:u w:val="single"/>
              </w:rPr>
            </w:pPr>
            <w:r w:rsidRPr="00CC1AC1">
              <w:rPr>
                <w:sz w:val="16"/>
                <w:szCs w:val="16"/>
                <w:u w:val="single"/>
              </w:rPr>
              <w:t xml:space="preserve">SFP Temperature : </w:t>
            </w:r>
          </w:p>
          <w:p w:rsidR="003C0635" w:rsidRDefault="003C0635" w:rsidP="003C3B83">
            <w:pPr>
              <w:rPr>
                <w:sz w:val="16"/>
                <w:szCs w:val="16"/>
              </w:rPr>
            </w:pPr>
            <w:r w:rsidRPr="003C3B83">
              <w:rPr>
                <w:sz w:val="16"/>
                <w:szCs w:val="16"/>
              </w:rPr>
              <w:t>Internally measured transceiver temperature. Repr</w:t>
            </w:r>
            <w:r>
              <w:rPr>
                <w:sz w:val="16"/>
                <w:szCs w:val="16"/>
              </w:rPr>
              <w:t>esented as a 16 bit signed twos</w:t>
            </w:r>
            <w:r w:rsidRPr="003C3B83">
              <w:rPr>
                <w:sz w:val="16"/>
                <w:szCs w:val="16"/>
              </w:rPr>
              <w:t xml:space="preserve"> complement value in increments of 1/256 degrees Celsi</w:t>
            </w:r>
            <w:r>
              <w:rPr>
                <w:sz w:val="16"/>
                <w:szCs w:val="16"/>
              </w:rPr>
              <w:t>us, yielding a total range of –</w:t>
            </w:r>
            <w:r w:rsidRPr="003C3B83">
              <w:rPr>
                <w:sz w:val="16"/>
                <w:szCs w:val="16"/>
              </w:rPr>
              <w:t xml:space="preserve"> 128°C to +128°C. Temperature measurement is val</w:t>
            </w:r>
            <w:r>
              <w:rPr>
                <w:sz w:val="16"/>
                <w:szCs w:val="16"/>
              </w:rPr>
              <w:t xml:space="preserve">id from –40°C to +125°C with an </w:t>
            </w:r>
            <w:r w:rsidRPr="003C3B83">
              <w:rPr>
                <w:sz w:val="16"/>
                <w:szCs w:val="16"/>
              </w:rPr>
              <w:t>accuracy of ± 3°C. The temperature sensor is loca</w:t>
            </w:r>
            <w:r>
              <w:rPr>
                <w:sz w:val="16"/>
                <w:szCs w:val="16"/>
              </w:rPr>
              <w:t xml:space="preserve">ted in the center of the module </w:t>
            </w:r>
            <w:r w:rsidRPr="003C3B83">
              <w:rPr>
                <w:sz w:val="16"/>
                <w:szCs w:val="16"/>
              </w:rPr>
              <w:t>and is typically 5 to 10 degrees hotter than the module case.</w:t>
            </w:r>
          </w:p>
          <w:p w:rsidR="00CC1AC1" w:rsidRDefault="00CC1AC1" w:rsidP="003C3B83">
            <w:pPr>
              <w:rPr>
                <w:sz w:val="16"/>
                <w:szCs w:val="16"/>
                <w:u w:val="single"/>
              </w:rPr>
            </w:pPr>
            <w:r w:rsidRPr="00CC1AC1">
              <w:rPr>
                <w:sz w:val="16"/>
                <w:szCs w:val="16"/>
                <w:u w:val="single"/>
              </w:rPr>
              <w:t xml:space="preserve">Nominal Bit Rate: </w:t>
            </w:r>
          </w:p>
          <w:p w:rsidR="00CC1AC1" w:rsidRPr="00CC1AC1" w:rsidRDefault="00CC1AC1" w:rsidP="00CC1AC1">
            <w:pPr>
              <w:rPr>
                <w:sz w:val="16"/>
                <w:szCs w:val="16"/>
              </w:rPr>
            </w:pPr>
            <w:r>
              <w:rPr>
                <w:sz w:val="16"/>
                <w:szCs w:val="16"/>
              </w:rPr>
              <w:t xml:space="preserve">1 Byte field – </w:t>
            </w:r>
            <w:proofErr w:type="gramStart"/>
            <w:r>
              <w:rPr>
                <w:sz w:val="16"/>
                <w:szCs w:val="16"/>
              </w:rPr>
              <w:t>specifies  nominal</w:t>
            </w:r>
            <w:proofErr w:type="gramEnd"/>
            <w:r>
              <w:rPr>
                <w:sz w:val="16"/>
                <w:szCs w:val="16"/>
              </w:rPr>
              <w:t xml:space="preserve"> bit rate in units of 100 Megabits/sec, rounded off to the nearest 100 Megabits/sec.  The bit rate includes those bits necessary to encode and delimit the signal as well as those bits carrying data information.  A value of 0 indicates that the bit rate is not specified.  </w:t>
            </w:r>
          </w:p>
        </w:tc>
      </w:tr>
      <w:tr w:rsidR="003C0635" w:rsidTr="00C12221">
        <w:tc>
          <w:tcPr>
            <w:tcW w:w="868" w:type="dxa"/>
          </w:tcPr>
          <w:p w:rsidR="003C0635" w:rsidRPr="00C12221" w:rsidRDefault="003C0635" w:rsidP="00CA41B7">
            <w:pPr>
              <w:rPr>
                <w:sz w:val="16"/>
                <w:szCs w:val="16"/>
              </w:rPr>
            </w:pPr>
            <w:r>
              <w:rPr>
                <w:sz w:val="16"/>
                <w:szCs w:val="16"/>
              </w:rPr>
              <w:t>0xB</w:t>
            </w:r>
          </w:p>
        </w:tc>
        <w:tc>
          <w:tcPr>
            <w:tcW w:w="1152" w:type="dxa"/>
          </w:tcPr>
          <w:p w:rsidR="003C0635" w:rsidRPr="00C12221" w:rsidRDefault="003C0635" w:rsidP="00CA41B7">
            <w:pPr>
              <w:rPr>
                <w:sz w:val="16"/>
                <w:szCs w:val="16"/>
              </w:rPr>
            </w:pPr>
            <w:r>
              <w:rPr>
                <w:sz w:val="16"/>
                <w:szCs w:val="16"/>
              </w:rPr>
              <w:t>SFP TX Power Byte 1</w:t>
            </w:r>
            <w:r w:rsidR="00CA73B6">
              <w:rPr>
                <w:sz w:val="16"/>
                <w:szCs w:val="16"/>
              </w:rPr>
              <w:t xml:space="preserve"> (MSB)</w:t>
            </w:r>
          </w:p>
        </w:tc>
        <w:tc>
          <w:tcPr>
            <w:tcW w:w="1152" w:type="dxa"/>
          </w:tcPr>
          <w:p w:rsidR="003C0635" w:rsidRPr="00C12221" w:rsidRDefault="003C0635" w:rsidP="00CA41B7">
            <w:pPr>
              <w:rPr>
                <w:sz w:val="16"/>
                <w:szCs w:val="16"/>
              </w:rPr>
            </w:pPr>
            <w:r>
              <w:rPr>
                <w:sz w:val="16"/>
                <w:szCs w:val="16"/>
              </w:rPr>
              <w:t>SFP TX Power Byte 0</w:t>
            </w:r>
            <w:r w:rsidR="00CA73B6">
              <w:rPr>
                <w:sz w:val="16"/>
                <w:szCs w:val="16"/>
              </w:rPr>
              <w:t xml:space="preserve"> (LSB)</w:t>
            </w:r>
          </w:p>
        </w:tc>
        <w:tc>
          <w:tcPr>
            <w:tcW w:w="1152" w:type="dxa"/>
          </w:tcPr>
          <w:p w:rsidR="003C0635" w:rsidRPr="00C12221" w:rsidRDefault="003C0635" w:rsidP="00CA41B7">
            <w:pPr>
              <w:rPr>
                <w:sz w:val="16"/>
                <w:szCs w:val="16"/>
              </w:rPr>
            </w:pPr>
            <w:r>
              <w:rPr>
                <w:sz w:val="16"/>
                <w:szCs w:val="16"/>
              </w:rPr>
              <w:t>SFP RX Power Byte 1</w:t>
            </w:r>
            <w:r w:rsidR="00CA73B6">
              <w:rPr>
                <w:sz w:val="16"/>
                <w:szCs w:val="16"/>
              </w:rPr>
              <w:t xml:space="preserve"> (MSB)</w:t>
            </w:r>
          </w:p>
        </w:tc>
        <w:tc>
          <w:tcPr>
            <w:tcW w:w="1152" w:type="dxa"/>
          </w:tcPr>
          <w:p w:rsidR="003C0635" w:rsidRPr="00C12221" w:rsidRDefault="003C0635" w:rsidP="00CA41B7">
            <w:pPr>
              <w:rPr>
                <w:sz w:val="16"/>
                <w:szCs w:val="16"/>
              </w:rPr>
            </w:pPr>
            <w:r>
              <w:rPr>
                <w:sz w:val="16"/>
                <w:szCs w:val="16"/>
              </w:rPr>
              <w:t>SFP RX Power Byte 0</w:t>
            </w:r>
            <w:r w:rsidR="00CA73B6">
              <w:rPr>
                <w:sz w:val="16"/>
                <w:szCs w:val="16"/>
              </w:rPr>
              <w:t xml:space="preserve"> (LSB)</w:t>
            </w:r>
          </w:p>
        </w:tc>
        <w:tc>
          <w:tcPr>
            <w:tcW w:w="4590" w:type="dxa"/>
          </w:tcPr>
          <w:p w:rsidR="003C0635" w:rsidRPr="003C3B83" w:rsidRDefault="003C0635" w:rsidP="003C3B83">
            <w:pPr>
              <w:autoSpaceDE w:val="0"/>
              <w:autoSpaceDN w:val="0"/>
              <w:adjustRightInd w:val="0"/>
              <w:rPr>
                <w:rFonts w:cs="Arial"/>
                <w:sz w:val="16"/>
                <w:szCs w:val="16"/>
              </w:rPr>
            </w:pPr>
            <w:r w:rsidRPr="003C3B83">
              <w:rPr>
                <w:rFonts w:cs="Arial"/>
                <w:sz w:val="16"/>
                <w:szCs w:val="16"/>
              </w:rPr>
              <w:t xml:space="preserve">TX </w:t>
            </w:r>
            <w:proofErr w:type="gramStart"/>
            <w:r w:rsidRPr="003C3B83">
              <w:rPr>
                <w:rFonts w:cs="Arial"/>
                <w:sz w:val="16"/>
                <w:szCs w:val="16"/>
              </w:rPr>
              <w:t>Power :</w:t>
            </w:r>
            <w:proofErr w:type="gramEnd"/>
            <w:r w:rsidRPr="003C3B83">
              <w:rPr>
                <w:rFonts w:cs="Arial"/>
                <w:sz w:val="16"/>
                <w:szCs w:val="16"/>
              </w:rPr>
              <w:t xml:space="preserve"> Measured TX output power in </w:t>
            </w:r>
            <w:proofErr w:type="spellStart"/>
            <w:r w:rsidRPr="003C3B83">
              <w:rPr>
                <w:rFonts w:cs="Arial"/>
                <w:sz w:val="16"/>
                <w:szCs w:val="16"/>
              </w:rPr>
              <w:t>mW</w:t>
            </w:r>
            <w:proofErr w:type="spellEnd"/>
            <w:r w:rsidRPr="003C3B83">
              <w:rPr>
                <w:rFonts w:cs="Arial"/>
                <w:sz w:val="16"/>
                <w:szCs w:val="16"/>
              </w:rPr>
              <w:t>. Represented as a 16 bit unsigned integer with</w:t>
            </w:r>
            <w:r w:rsidRPr="003C3B83">
              <w:rPr>
                <w:rFonts w:cs="Times New Roman"/>
                <w:sz w:val="16"/>
                <w:szCs w:val="16"/>
              </w:rPr>
              <w:t xml:space="preserve"> </w:t>
            </w:r>
            <w:r w:rsidRPr="003C3B83">
              <w:rPr>
                <w:rFonts w:cs="Arial"/>
                <w:sz w:val="16"/>
                <w:szCs w:val="16"/>
              </w:rPr>
              <w:t xml:space="preserve">the power defined as the full 16 bit value (0 – 65535) with LSB equal to 0.1 </w:t>
            </w:r>
            <w:proofErr w:type="spellStart"/>
            <w:r w:rsidRPr="003C3B83">
              <w:rPr>
                <w:rFonts w:cs="Arial"/>
                <w:sz w:val="16"/>
                <w:szCs w:val="16"/>
              </w:rPr>
              <w:t>μW</w:t>
            </w:r>
            <w:proofErr w:type="spellEnd"/>
            <w:r w:rsidRPr="003C3B83">
              <w:rPr>
                <w:rFonts w:cs="Arial"/>
                <w:sz w:val="16"/>
                <w:szCs w:val="16"/>
              </w:rPr>
              <w:t xml:space="preserve">, yielding a total range of 0 to 6.5535 </w:t>
            </w:r>
            <w:proofErr w:type="spellStart"/>
            <w:r w:rsidRPr="003C3B83">
              <w:rPr>
                <w:rFonts w:cs="Arial"/>
                <w:sz w:val="16"/>
                <w:szCs w:val="16"/>
              </w:rPr>
              <w:t>mW</w:t>
            </w:r>
            <w:proofErr w:type="spellEnd"/>
            <w:r w:rsidRPr="003C3B83">
              <w:rPr>
                <w:rFonts w:cs="Arial"/>
                <w:sz w:val="16"/>
                <w:szCs w:val="16"/>
              </w:rPr>
              <w:t xml:space="preserve"> (~ -40 to +8.2 </w:t>
            </w:r>
            <w:proofErr w:type="spellStart"/>
            <w:r w:rsidRPr="003C3B83">
              <w:rPr>
                <w:rFonts w:cs="Arial"/>
                <w:sz w:val="16"/>
                <w:szCs w:val="16"/>
              </w:rPr>
              <w:t>dBm</w:t>
            </w:r>
            <w:proofErr w:type="spellEnd"/>
            <w:r w:rsidRPr="003C3B83">
              <w:rPr>
                <w:rFonts w:cs="Arial"/>
                <w:sz w:val="16"/>
                <w:szCs w:val="16"/>
              </w:rPr>
              <w:t>). Data is factory calibrated to absolute units using the most representative fiber output type.</w:t>
            </w:r>
          </w:p>
          <w:p w:rsidR="003C0635" w:rsidRDefault="003C0635" w:rsidP="003C3B83">
            <w:pPr>
              <w:autoSpaceDE w:val="0"/>
              <w:autoSpaceDN w:val="0"/>
              <w:adjustRightInd w:val="0"/>
              <w:rPr>
                <w:rFonts w:cs="Arial"/>
                <w:sz w:val="16"/>
                <w:szCs w:val="16"/>
              </w:rPr>
            </w:pPr>
            <w:r w:rsidRPr="003C3B83">
              <w:rPr>
                <w:rFonts w:cs="Arial"/>
                <w:sz w:val="16"/>
                <w:szCs w:val="16"/>
              </w:rPr>
              <w:t>Accuracy is ±3dB. Data is not valid when the transmitter is disabled.</w:t>
            </w:r>
          </w:p>
          <w:p w:rsidR="003C0635" w:rsidRPr="003C3B83" w:rsidRDefault="003C0635" w:rsidP="003C3B83">
            <w:pPr>
              <w:autoSpaceDE w:val="0"/>
              <w:autoSpaceDN w:val="0"/>
              <w:adjustRightInd w:val="0"/>
              <w:rPr>
                <w:rFonts w:cs="Arial"/>
                <w:sz w:val="16"/>
                <w:szCs w:val="16"/>
              </w:rPr>
            </w:pPr>
            <w:r>
              <w:rPr>
                <w:rFonts w:cs="Arial"/>
                <w:sz w:val="16"/>
                <w:szCs w:val="16"/>
              </w:rPr>
              <w:t xml:space="preserve">RX </w:t>
            </w:r>
            <w:proofErr w:type="gramStart"/>
            <w:r>
              <w:rPr>
                <w:rFonts w:cs="Arial"/>
                <w:sz w:val="16"/>
                <w:szCs w:val="16"/>
              </w:rPr>
              <w:t>Power :</w:t>
            </w:r>
            <w:proofErr w:type="gramEnd"/>
            <w:r>
              <w:rPr>
                <w:rFonts w:cs="Arial"/>
                <w:sz w:val="16"/>
                <w:szCs w:val="16"/>
              </w:rPr>
              <w:t xml:space="preserve"> </w:t>
            </w:r>
            <w:r w:rsidRPr="003C3B83">
              <w:rPr>
                <w:rFonts w:cs="Arial"/>
                <w:sz w:val="16"/>
                <w:szCs w:val="16"/>
              </w:rPr>
              <w:t xml:space="preserve"> Measured RX received average optical power</w:t>
            </w:r>
            <w:r>
              <w:rPr>
                <w:rFonts w:cs="Arial"/>
                <w:sz w:val="16"/>
                <w:szCs w:val="16"/>
              </w:rPr>
              <w:t xml:space="preserve"> in </w:t>
            </w:r>
            <w:proofErr w:type="spellStart"/>
            <w:r>
              <w:rPr>
                <w:rFonts w:cs="Arial"/>
                <w:sz w:val="16"/>
                <w:szCs w:val="16"/>
              </w:rPr>
              <w:t>mW</w:t>
            </w:r>
            <w:proofErr w:type="spellEnd"/>
            <w:r>
              <w:rPr>
                <w:rFonts w:cs="Arial"/>
                <w:sz w:val="16"/>
                <w:szCs w:val="16"/>
              </w:rPr>
              <w:t xml:space="preserve">. Represented as a 16 bit </w:t>
            </w:r>
            <w:r w:rsidRPr="003C3B83">
              <w:rPr>
                <w:rFonts w:cs="Arial"/>
                <w:sz w:val="16"/>
                <w:szCs w:val="16"/>
              </w:rPr>
              <w:t>unsigned integer with the power defined as the full 16</w:t>
            </w:r>
            <w:r>
              <w:rPr>
                <w:rFonts w:cs="Arial"/>
                <w:sz w:val="16"/>
                <w:szCs w:val="16"/>
              </w:rPr>
              <w:t xml:space="preserve"> bit value (0 – 65535) with LSB </w:t>
            </w:r>
            <w:r w:rsidRPr="003C3B83">
              <w:rPr>
                <w:rFonts w:cs="Arial"/>
                <w:sz w:val="16"/>
                <w:szCs w:val="16"/>
              </w:rPr>
              <w:t xml:space="preserve">equal to 0.1 </w:t>
            </w:r>
            <w:proofErr w:type="spellStart"/>
            <w:r w:rsidRPr="003C3B83">
              <w:rPr>
                <w:rFonts w:cs="Arial"/>
                <w:sz w:val="16"/>
                <w:szCs w:val="16"/>
              </w:rPr>
              <w:t>μW</w:t>
            </w:r>
            <w:proofErr w:type="spellEnd"/>
            <w:r w:rsidRPr="003C3B83">
              <w:rPr>
                <w:rFonts w:cs="Arial"/>
                <w:sz w:val="16"/>
                <w:szCs w:val="16"/>
              </w:rPr>
              <w:t>, yielding a total range of 0 to</w:t>
            </w:r>
            <w:r>
              <w:rPr>
                <w:rFonts w:cs="Arial"/>
                <w:sz w:val="16"/>
                <w:szCs w:val="16"/>
              </w:rPr>
              <w:t xml:space="preserve"> 6.5535 </w:t>
            </w:r>
            <w:proofErr w:type="spellStart"/>
            <w:r>
              <w:rPr>
                <w:rFonts w:cs="Arial"/>
                <w:sz w:val="16"/>
                <w:szCs w:val="16"/>
              </w:rPr>
              <w:t>mW</w:t>
            </w:r>
            <w:proofErr w:type="spellEnd"/>
            <w:r>
              <w:rPr>
                <w:rFonts w:cs="Arial"/>
                <w:sz w:val="16"/>
                <w:szCs w:val="16"/>
              </w:rPr>
              <w:t xml:space="preserve"> (~ -40 to +8.2 </w:t>
            </w:r>
            <w:proofErr w:type="spellStart"/>
            <w:r>
              <w:rPr>
                <w:rFonts w:cs="Arial"/>
                <w:sz w:val="16"/>
                <w:szCs w:val="16"/>
              </w:rPr>
              <w:t>dBm</w:t>
            </w:r>
            <w:proofErr w:type="spellEnd"/>
            <w:r>
              <w:rPr>
                <w:rFonts w:cs="Arial"/>
                <w:sz w:val="16"/>
                <w:szCs w:val="16"/>
              </w:rPr>
              <w:t xml:space="preserve">). </w:t>
            </w:r>
            <w:r w:rsidRPr="003C3B83">
              <w:rPr>
                <w:rFonts w:cs="Arial"/>
                <w:sz w:val="16"/>
                <w:szCs w:val="16"/>
              </w:rPr>
              <w:t>Absolute accuracy is dependent upon the ex</w:t>
            </w:r>
            <w:r>
              <w:rPr>
                <w:rFonts w:cs="Arial"/>
                <w:sz w:val="16"/>
                <w:szCs w:val="16"/>
              </w:rPr>
              <w:t xml:space="preserve">act optical wavelength. For the </w:t>
            </w:r>
            <w:r w:rsidRPr="003C3B83">
              <w:rPr>
                <w:rFonts w:cs="Arial"/>
                <w:sz w:val="16"/>
                <w:szCs w:val="16"/>
              </w:rPr>
              <w:t xml:space="preserve">specified wavelength, accuracy is ±3dB. </w:t>
            </w:r>
          </w:p>
        </w:tc>
      </w:tr>
      <w:tr w:rsidR="003C0635" w:rsidTr="000F234B">
        <w:tc>
          <w:tcPr>
            <w:tcW w:w="868" w:type="dxa"/>
          </w:tcPr>
          <w:p w:rsidR="003C0635" w:rsidRPr="00C12221" w:rsidRDefault="003C0635" w:rsidP="00CA41B7">
            <w:pPr>
              <w:rPr>
                <w:sz w:val="16"/>
                <w:szCs w:val="16"/>
              </w:rPr>
            </w:pPr>
            <w:r>
              <w:rPr>
                <w:sz w:val="16"/>
                <w:szCs w:val="16"/>
              </w:rPr>
              <w:t>0xC</w:t>
            </w:r>
          </w:p>
        </w:tc>
        <w:tc>
          <w:tcPr>
            <w:tcW w:w="4608" w:type="dxa"/>
            <w:gridSpan w:val="4"/>
          </w:tcPr>
          <w:p w:rsidR="003C0635" w:rsidRPr="00C12221" w:rsidRDefault="003C0635" w:rsidP="00CA73B6">
            <w:pPr>
              <w:jc w:val="center"/>
              <w:rPr>
                <w:sz w:val="16"/>
                <w:szCs w:val="16"/>
              </w:rPr>
            </w:pPr>
            <w:r>
              <w:rPr>
                <w:sz w:val="16"/>
                <w:szCs w:val="16"/>
              </w:rPr>
              <w:t>Warning Flags</w:t>
            </w:r>
          </w:p>
        </w:tc>
        <w:tc>
          <w:tcPr>
            <w:tcW w:w="4590" w:type="dxa"/>
          </w:tcPr>
          <w:p w:rsidR="003C0635" w:rsidRDefault="006E7663">
            <w:pPr>
              <w:rPr>
                <w:sz w:val="16"/>
                <w:szCs w:val="16"/>
              </w:rPr>
            </w:pPr>
            <w:r>
              <w:rPr>
                <w:sz w:val="16"/>
                <w:szCs w:val="16"/>
              </w:rPr>
              <w:t>Warning flags</w:t>
            </w:r>
            <w:r w:rsidR="003C0635">
              <w:rPr>
                <w:sz w:val="16"/>
                <w:szCs w:val="16"/>
              </w:rPr>
              <w:t xml:space="preserve">.  Once set, remains set until link engine read and UC write to zero.  refer to </w:t>
            </w:r>
            <w:proofErr w:type="spellStart"/>
            <w:r w:rsidR="003C0635">
              <w:rPr>
                <w:sz w:val="16"/>
                <w:szCs w:val="16"/>
              </w:rPr>
              <w:t>Finisar</w:t>
            </w:r>
            <w:proofErr w:type="spellEnd"/>
            <w:r w:rsidR="003C0635">
              <w:rPr>
                <w:sz w:val="16"/>
                <w:szCs w:val="16"/>
              </w:rPr>
              <w:t xml:space="preserve"> spec for more details:  </w:t>
            </w:r>
            <w:hyperlink r:id="rId10" w:history="1">
              <w:r w:rsidR="003C0635" w:rsidRPr="00EC14B2">
                <w:rPr>
                  <w:rStyle w:val="Hyperlink"/>
                  <w:sz w:val="16"/>
                  <w:szCs w:val="16"/>
                </w:rPr>
                <w:t>http://www.finisar.com/sites/default/files/pdf/appnotes/ylZNRYapp%20note%201.pdf</w:t>
              </w:r>
            </w:hyperlink>
          </w:p>
          <w:p w:rsidR="003C0635" w:rsidRPr="00C12221" w:rsidRDefault="003C0635">
            <w:pPr>
              <w:rPr>
                <w:sz w:val="16"/>
                <w:szCs w:val="16"/>
              </w:rPr>
            </w:pPr>
          </w:p>
        </w:tc>
      </w:tr>
      <w:tr w:rsidR="003C0635" w:rsidTr="000F234B">
        <w:tc>
          <w:tcPr>
            <w:tcW w:w="868" w:type="dxa"/>
          </w:tcPr>
          <w:p w:rsidR="003C0635" w:rsidRPr="00C12221" w:rsidRDefault="003C0635" w:rsidP="00CA41B7">
            <w:pPr>
              <w:rPr>
                <w:sz w:val="16"/>
                <w:szCs w:val="16"/>
              </w:rPr>
            </w:pPr>
            <w:r>
              <w:rPr>
                <w:sz w:val="16"/>
                <w:szCs w:val="16"/>
              </w:rPr>
              <w:t>0xD</w:t>
            </w:r>
          </w:p>
        </w:tc>
        <w:tc>
          <w:tcPr>
            <w:tcW w:w="4608" w:type="dxa"/>
            <w:gridSpan w:val="4"/>
          </w:tcPr>
          <w:p w:rsidR="003C0635" w:rsidRPr="00C12221" w:rsidRDefault="003C0635" w:rsidP="00CA41B7">
            <w:pPr>
              <w:jc w:val="center"/>
              <w:rPr>
                <w:sz w:val="16"/>
                <w:szCs w:val="16"/>
              </w:rPr>
            </w:pPr>
            <w:r>
              <w:rPr>
                <w:sz w:val="16"/>
                <w:szCs w:val="16"/>
              </w:rPr>
              <w:t>Alarm Flags</w:t>
            </w:r>
          </w:p>
        </w:tc>
        <w:tc>
          <w:tcPr>
            <w:tcW w:w="4590" w:type="dxa"/>
          </w:tcPr>
          <w:p w:rsidR="003C0635" w:rsidRDefault="006E7663" w:rsidP="00CA41B7">
            <w:pPr>
              <w:rPr>
                <w:sz w:val="16"/>
                <w:szCs w:val="16"/>
              </w:rPr>
            </w:pPr>
            <w:r>
              <w:rPr>
                <w:sz w:val="16"/>
                <w:szCs w:val="16"/>
              </w:rPr>
              <w:t>Alarm flags</w:t>
            </w:r>
            <w:r w:rsidR="003C0635">
              <w:rPr>
                <w:sz w:val="16"/>
                <w:szCs w:val="16"/>
              </w:rPr>
              <w:t xml:space="preserve">.  Once set, remains set until link engine read and UC write to zero.  refer to </w:t>
            </w:r>
            <w:proofErr w:type="spellStart"/>
            <w:r w:rsidR="003C0635">
              <w:rPr>
                <w:sz w:val="16"/>
                <w:szCs w:val="16"/>
              </w:rPr>
              <w:t>Finisar</w:t>
            </w:r>
            <w:proofErr w:type="spellEnd"/>
            <w:r w:rsidR="003C0635">
              <w:rPr>
                <w:sz w:val="16"/>
                <w:szCs w:val="16"/>
              </w:rPr>
              <w:t xml:space="preserve"> spec for more details:  </w:t>
            </w:r>
            <w:hyperlink r:id="rId11" w:history="1">
              <w:r w:rsidR="003C0635" w:rsidRPr="00EC14B2">
                <w:rPr>
                  <w:rStyle w:val="Hyperlink"/>
                  <w:sz w:val="16"/>
                  <w:szCs w:val="16"/>
                </w:rPr>
                <w:t>http://www.finisar.com/sites/default/files/pdf/appnotes/ylZNRYapp%20note%201.pdf</w:t>
              </w:r>
            </w:hyperlink>
          </w:p>
          <w:p w:rsidR="003C0635" w:rsidRPr="00C12221" w:rsidRDefault="003C0635" w:rsidP="00CA41B7">
            <w:pPr>
              <w:rPr>
                <w:sz w:val="16"/>
                <w:szCs w:val="16"/>
              </w:rPr>
            </w:pPr>
          </w:p>
        </w:tc>
      </w:tr>
      <w:tr w:rsidR="003C0635" w:rsidTr="003C0635">
        <w:tc>
          <w:tcPr>
            <w:tcW w:w="868" w:type="dxa"/>
          </w:tcPr>
          <w:p w:rsidR="003C0635" w:rsidRPr="00C12221" w:rsidRDefault="003C0635" w:rsidP="00CA41B7">
            <w:pPr>
              <w:rPr>
                <w:sz w:val="16"/>
                <w:szCs w:val="16"/>
              </w:rPr>
            </w:pPr>
            <w:r>
              <w:rPr>
                <w:sz w:val="16"/>
                <w:szCs w:val="16"/>
              </w:rPr>
              <w:t>0xE</w:t>
            </w:r>
          </w:p>
        </w:tc>
        <w:tc>
          <w:tcPr>
            <w:tcW w:w="1152" w:type="dxa"/>
            <w:shd w:val="clear" w:color="auto" w:fill="D9D9D9" w:themeFill="background1" w:themeFillShade="D9"/>
          </w:tcPr>
          <w:p w:rsidR="003C0635" w:rsidRDefault="003C0635" w:rsidP="00CA41B7">
            <w:pPr>
              <w:rPr>
                <w:sz w:val="16"/>
                <w:szCs w:val="16"/>
              </w:rPr>
            </w:pPr>
            <w:r>
              <w:rPr>
                <w:sz w:val="16"/>
                <w:szCs w:val="16"/>
              </w:rPr>
              <w:t>Reserved</w:t>
            </w:r>
          </w:p>
          <w:p w:rsidR="00020BA9" w:rsidRPr="00C12221" w:rsidRDefault="005F0464" w:rsidP="005F0464">
            <w:pPr>
              <w:rPr>
                <w:sz w:val="16"/>
                <w:szCs w:val="16"/>
              </w:rPr>
            </w:pPr>
            <w:r>
              <w:rPr>
                <w:sz w:val="16"/>
                <w:szCs w:val="16"/>
              </w:rPr>
              <w:t>(reads return indeterminate value )</w:t>
            </w:r>
          </w:p>
        </w:tc>
        <w:tc>
          <w:tcPr>
            <w:tcW w:w="1152" w:type="dxa"/>
            <w:shd w:val="clear" w:color="auto" w:fill="D9D9D9" w:themeFill="background1" w:themeFillShade="D9"/>
          </w:tcPr>
          <w:p w:rsidR="005F0464" w:rsidRDefault="005F0464" w:rsidP="005F0464">
            <w:pPr>
              <w:rPr>
                <w:sz w:val="16"/>
                <w:szCs w:val="16"/>
              </w:rPr>
            </w:pPr>
            <w:r>
              <w:rPr>
                <w:sz w:val="16"/>
                <w:szCs w:val="16"/>
              </w:rPr>
              <w:t>Reserved</w:t>
            </w:r>
          </w:p>
          <w:p w:rsidR="003C0635" w:rsidRPr="00C12221" w:rsidRDefault="005F0464" w:rsidP="005F0464">
            <w:pPr>
              <w:rPr>
                <w:sz w:val="16"/>
                <w:szCs w:val="16"/>
              </w:rPr>
            </w:pPr>
            <w:r>
              <w:rPr>
                <w:sz w:val="16"/>
                <w:szCs w:val="16"/>
              </w:rPr>
              <w:t>(reads return indeterminate value )</w:t>
            </w:r>
          </w:p>
        </w:tc>
        <w:tc>
          <w:tcPr>
            <w:tcW w:w="1152" w:type="dxa"/>
            <w:shd w:val="clear" w:color="auto" w:fill="D9D9D9" w:themeFill="background1" w:themeFillShade="D9"/>
          </w:tcPr>
          <w:p w:rsidR="005F0464" w:rsidRDefault="005F0464" w:rsidP="005F0464">
            <w:pPr>
              <w:rPr>
                <w:sz w:val="16"/>
                <w:szCs w:val="16"/>
              </w:rPr>
            </w:pPr>
            <w:r>
              <w:rPr>
                <w:sz w:val="16"/>
                <w:szCs w:val="16"/>
              </w:rPr>
              <w:t>Reserved</w:t>
            </w:r>
          </w:p>
          <w:p w:rsidR="003C0635" w:rsidRPr="00C12221" w:rsidRDefault="005F0464" w:rsidP="005F0464">
            <w:pPr>
              <w:rPr>
                <w:sz w:val="16"/>
                <w:szCs w:val="16"/>
              </w:rPr>
            </w:pPr>
            <w:r>
              <w:rPr>
                <w:sz w:val="16"/>
                <w:szCs w:val="16"/>
              </w:rPr>
              <w:t>(reads return indeterminate value )</w:t>
            </w:r>
          </w:p>
        </w:tc>
        <w:tc>
          <w:tcPr>
            <w:tcW w:w="1152" w:type="dxa"/>
            <w:shd w:val="clear" w:color="auto" w:fill="FFFFFF" w:themeFill="background1"/>
          </w:tcPr>
          <w:p w:rsidR="003C0635" w:rsidRPr="00C12221" w:rsidRDefault="003C0635" w:rsidP="00CA41B7">
            <w:pPr>
              <w:rPr>
                <w:sz w:val="16"/>
                <w:szCs w:val="16"/>
              </w:rPr>
            </w:pPr>
            <w:r>
              <w:rPr>
                <w:sz w:val="16"/>
                <w:szCs w:val="16"/>
              </w:rPr>
              <w:t>SFP Number</w:t>
            </w:r>
          </w:p>
        </w:tc>
        <w:tc>
          <w:tcPr>
            <w:tcW w:w="4590" w:type="dxa"/>
          </w:tcPr>
          <w:p w:rsidR="003C0635" w:rsidRPr="00C12221" w:rsidRDefault="003C0635" w:rsidP="00020BA9">
            <w:pPr>
              <w:rPr>
                <w:sz w:val="16"/>
                <w:szCs w:val="16"/>
              </w:rPr>
            </w:pPr>
            <w:r>
              <w:rPr>
                <w:sz w:val="16"/>
                <w:szCs w:val="16"/>
              </w:rPr>
              <w:t xml:space="preserve">SFP </w:t>
            </w:r>
            <w:proofErr w:type="gramStart"/>
            <w:r>
              <w:rPr>
                <w:sz w:val="16"/>
                <w:szCs w:val="16"/>
              </w:rPr>
              <w:t>Number :</w:t>
            </w:r>
            <w:proofErr w:type="gramEnd"/>
            <w:r>
              <w:rPr>
                <w:sz w:val="16"/>
                <w:szCs w:val="16"/>
              </w:rPr>
              <w:t xml:space="preserve"> hardcoded SFP number.  Used to debug and test interface.  Upper 3 bytes are reserved and always return zero.  This location is </w:t>
            </w:r>
            <w:r w:rsidR="00020BA9">
              <w:rPr>
                <w:sz w:val="16"/>
                <w:szCs w:val="16"/>
              </w:rPr>
              <w:t>read-only.</w:t>
            </w:r>
            <w:r>
              <w:rPr>
                <w:sz w:val="16"/>
                <w:szCs w:val="16"/>
              </w:rPr>
              <w:t xml:space="preserve">  </w:t>
            </w:r>
          </w:p>
        </w:tc>
      </w:tr>
      <w:tr w:rsidR="000F234B" w:rsidTr="000F234B">
        <w:tc>
          <w:tcPr>
            <w:tcW w:w="868" w:type="dxa"/>
          </w:tcPr>
          <w:p w:rsidR="000F234B" w:rsidRDefault="000F234B" w:rsidP="00CA41B7">
            <w:pPr>
              <w:rPr>
                <w:sz w:val="16"/>
                <w:szCs w:val="16"/>
              </w:rPr>
            </w:pPr>
            <w:r>
              <w:rPr>
                <w:sz w:val="16"/>
                <w:szCs w:val="16"/>
              </w:rPr>
              <w:t>0xF – 0x1F</w:t>
            </w:r>
          </w:p>
        </w:tc>
        <w:tc>
          <w:tcPr>
            <w:tcW w:w="4608" w:type="dxa"/>
            <w:gridSpan w:val="4"/>
            <w:shd w:val="clear" w:color="auto" w:fill="D9D9D9" w:themeFill="background1" w:themeFillShade="D9"/>
          </w:tcPr>
          <w:p w:rsidR="000F234B" w:rsidRDefault="000F234B" w:rsidP="00CA41B7">
            <w:pPr>
              <w:jc w:val="center"/>
              <w:rPr>
                <w:sz w:val="16"/>
                <w:szCs w:val="16"/>
              </w:rPr>
            </w:pPr>
            <w:r>
              <w:rPr>
                <w:sz w:val="16"/>
                <w:szCs w:val="16"/>
              </w:rPr>
              <w:t>Reserved</w:t>
            </w:r>
          </w:p>
        </w:tc>
        <w:tc>
          <w:tcPr>
            <w:tcW w:w="4590" w:type="dxa"/>
          </w:tcPr>
          <w:p w:rsidR="000F234B" w:rsidRDefault="000F234B" w:rsidP="00CA41B7">
            <w:pPr>
              <w:rPr>
                <w:sz w:val="16"/>
                <w:szCs w:val="16"/>
              </w:rPr>
            </w:pPr>
            <w:r>
              <w:rPr>
                <w:sz w:val="16"/>
                <w:szCs w:val="16"/>
              </w:rPr>
              <w:t xml:space="preserve">Reserved for future use.  </w:t>
            </w:r>
            <w:r w:rsidR="008E70C6">
              <w:rPr>
                <w:sz w:val="16"/>
                <w:szCs w:val="16"/>
              </w:rPr>
              <w:t xml:space="preserve">Can be read and written and used as scratch space.  </w:t>
            </w:r>
          </w:p>
        </w:tc>
      </w:tr>
    </w:tbl>
    <w:p w:rsidR="009909A6" w:rsidRDefault="009909A6">
      <w:pPr>
        <w:rPr>
          <w:sz w:val="20"/>
        </w:rPr>
      </w:pPr>
    </w:p>
    <w:p w:rsidR="003E3BBB" w:rsidRDefault="003E3BBB">
      <w:pPr>
        <w:rPr>
          <w:sz w:val="20"/>
        </w:rPr>
      </w:pPr>
    </w:p>
    <w:p w:rsidR="003E3BBB" w:rsidRDefault="003E3BBB">
      <w:pPr>
        <w:rPr>
          <w:sz w:val="20"/>
        </w:rPr>
      </w:pPr>
    </w:p>
    <w:p w:rsidR="00326FA4" w:rsidRPr="00710547" w:rsidRDefault="00326FA4" w:rsidP="00020BA9">
      <w:pPr>
        <w:rPr>
          <w:b/>
          <w:sz w:val="20"/>
          <w:u w:val="single"/>
        </w:rPr>
      </w:pPr>
      <w:r>
        <w:rPr>
          <w:b/>
          <w:sz w:val="20"/>
          <w:u w:val="single"/>
        </w:rPr>
        <w:t>FPGA</w:t>
      </w:r>
      <w:r w:rsidRPr="00710547">
        <w:rPr>
          <w:b/>
          <w:sz w:val="20"/>
          <w:u w:val="single"/>
        </w:rPr>
        <w:t xml:space="preserve"> Stats Address Map</w:t>
      </w:r>
    </w:p>
    <w:p w:rsidR="00326FA4" w:rsidRDefault="00326FA4" w:rsidP="00326FA4">
      <w:pPr>
        <w:rPr>
          <w:sz w:val="20"/>
        </w:rPr>
      </w:pPr>
      <w:r>
        <w:rPr>
          <w:sz w:val="20"/>
        </w:rPr>
        <w:t>The address space for FP</w:t>
      </w:r>
      <w:r w:rsidR="00B61276">
        <w:rPr>
          <w:sz w:val="20"/>
        </w:rPr>
        <w:t xml:space="preserve">GA stats is located at </w:t>
      </w:r>
      <w:proofErr w:type="gramStart"/>
      <w:r w:rsidR="00B61276">
        <w:rPr>
          <w:sz w:val="20"/>
        </w:rPr>
        <w:t>Addr[</w:t>
      </w:r>
      <w:proofErr w:type="gramEnd"/>
      <w:r w:rsidR="00B61276">
        <w:rPr>
          <w:sz w:val="20"/>
        </w:rPr>
        <w:t>11:10</w:t>
      </w:r>
      <w:r>
        <w:rPr>
          <w:sz w:val="20"/>
        </w:rPr>
        <w:t xml:space="preserve">]=2’b01.   </w:t>
      </w:r>
    </w:p>
    <w:tbl>
      <w:tblPr>
        <w:tblStyle w:val="TableGrid"/>
        <w:tblW w:w="9900" w:type="dxa"/>
        <w:tblInd w:w="108" w:type="dxa"/>
        <w:tblLook w:val="04A0" w:firstRow="1" w:lastRow="0" w:firstColumn="1" w:lastColumn="0" w:noHBand="0" w:noVBand="1"/>
      </w:tblPr>
      <w:tblGrid>
        <w:gridCol w:w="1620"/>
        <w:gridCol w:w="1350"/>
        <w:gridCol w:w="1530"/>
        <w:gridCol w:w="5400"/>
      </w:tblGrid>
      <w:tr w:rsidR="00326FA4" w:rsidTr="00326FA4">
        <w:tc>
          <w:tcPr>
            <w:tcW w:w="1620" w:type="dxa"/>
          </w:tcPr>
          <w:p w:rsidR="00326FA4" w:rsidRPr="00A944B6" w:rsidRDefault="00326FA4" w:rsidP="00CA41B7">
            <w:pPr>
              <w:rPr>
                <w:sz w:val="16"/>
              </w:rPr>
            </w:pPr>
            <w:r w:rsidRPr="00A944B6">
              <w:rPr>
                <w:sz w:val="16"/>
              </w:rPr>
              <w:t>[15]</w:t>
            </w:r>
          </w:p>
        </w:tc>
        <w:tc>
          <w:tcPr>
            <w:tcW w:w="1350" w:type="dxa"/>
          </w:tcPr>
          <w:p w:rsidR="00326FA4" w:rsidRPr="00A944B6" w:rsidRDefault="00326FA4" w:rsidP="00CA41B7">
            <w:pPr>
              <w:rPr>
                <w:sz w:val="16"/>
              </w:rPr>
            </w:pPr>
            <w:r w:rsidRPr="00A944B6">
              <w:rPr>
                <w:sz w:val="16"/>
              </w:rPr>
              <w:t>[14:12]</w:t>
            </w:r>
          </w:p>
        </w:tc>
        <w:tc>
          <w:tcPr>
            <w:tcW w:w="1530" w:type="dxa"/>
          </w:tcPr>
          <w:p w:rsidR="00326FA4" w:rsidRPr="00A944B6" w:rsidRDefault="00806DA4" w:rsidP="00CA41B7">
            <w:pPr>
              <w:rPr>
                <w:sz w:val="16"/>
              </w:rPr>
            </w:pPr>
            <w:r>
              <w:rPr>
                <w:sz w:val="16"/>
              </w:rPr>
              <w:t>[11:10</w:t>
            </w:r>
            <w:r w:rsidR="00326FA4" w:rsidRPr="00A944B6">
              <w:rPr>
                <w:sz w:val="16"/>
              </w:rPr>
              <w:t>]</w:t>
            </w:r>
          </w:p>
        </w:tc>
        <w:tc>
          <w:tcPr>
            <w:tcW w:w="5400" w:type="dxa"/>
          </w:tcPr>
          <w:p w:rsidR="00326FA4" w:rsidRPr="00A944B6" w:rsidRDefault="00806DA4" w:rsidP="00CA41B7">
            <w:pPr>
              <w:rPr>
                <w:sz w:val="16"/>
              </w:rPr>
            </w:pPr>
            <w:r>
              <w:rPr>
                <w:sz w:val="16"/>
              </w:rPr>
              <w:t>[9</w:t>
            </w:r>
            <w:r w:rsidR="00326FA4" w:rsidRPr="00A944B6">
              <w:rPr>
                <w:sz w:val="16"/>
              </w:rPr>
              <w:t>:</w:t>
            </w:r>
            <w:r w:rsidR="00326FA4">
              <w:rPr>
                <w:sz w:val="16"/>
              </w:rPr>
              <w:t>0</w:t>
            </w:r>
            <w:r w:rsidR="00326FA4" w:rsidRPr="00A944B6">
              <w:rPr>
                <w:sz w:val="16"/>
              </w:rPr>
              <w:t>]</w:t>
            </w:r>
          </w:p>
        </w:tc>
      </w:tr>
      <w:tr w:rsidR="00326FA4" w:rsidTr="00326FA4">
        <w:tc>
          <w:tcPr>
            <w:tcW w:w="1620" w:type="dxa"/>
          </w:tcPr>
          <w:p w:rsidR="00326FA4" w:rsidRPr="00A944B6" w:rsidRDefault="00326FA4" w:rsidP="00CA41B7">
            <w:pPr>
              <w:rPr>
                <w:sz w:val="16"/>
              </w:rPr>
            </w:pPr>
            <w:r w:rsidRPr="00A944B6">
              <w:rPr>
                <w:sz w:val="16"/>
              </w:rPr>
              <w:t xml:space="preserve">1b – </w:t>
            </w:r>
            <w:proofErr w:type="spellStart"/>
            <w:r w:rsidRPr="00A944B6">
              <w:rPr>
                <w:sz w:val="16"/>
              </w:rPr>
              <w:t>rd</w:t>
            </w:r>
            <w:proofErr w:type="spellEnd"/>
            <w:r w:rsidRPr="00A944B6">
              <w:rPr>
                <w:sz w:val="16"/>
              </w:rPr>
              <w:t>/</w:t>
            </w:r>
            <w:proofErr w:type="spellStart"/>
            <w:r w:rsidRPr="00A944B6">
              <w:rPr>
                <w:sz w:val="16"/>
              </w:rPr>
              <w:t>wr</w:t>
            </w:r>
            <w:proofErr w:type="spellEnd"/>
            <w:r w:rsidRPr="00A944B6">
              <w:rPr>
                <w:sz w:val="16"/>
              </w:rPr>
              <w:t xml:space="preserve"> control</w:t>
            </w:r>
          </w:p>
          <w:p w:rsidR="00326FA4" w:rsidRPr="00A944B6" w:rsidRDefault="00326FA4" w:rsidP="00CA41B7">
            <w:pPr>
              <w:rPr>
                <w:sz w:val="16"/>
              </w:rPr>
            </w:pPr>
            <w:r w:rsidRPr="00A944B6">
              <w:rPr>
                <w:sz w:val="16"/>
              </w:rPr>
              <w:t>0=read</w:t>
            </w:r>
          </w:p>
          <w:p w:rsidR="00326FA4" w:rsidRPr="00A944B6" w:rsidRDefault="00326FA4" w:rsidP="00CA41B7">
            <w:pPr>
              <w:rPr>
                <w:sz w:val="16"/>
              </w:rPr>
            </w:pPr>
            <w:r w:rsidRPr="00A944B6">
              <w:rPr>
                <w:sz w:val="16"/>
              </w:rPr>
              <w:t>1=write</w:t>
            </w:r>
          </w:p>
        </w:tc>
        <w:tc>
          <w:tcPr>
            <w:tcW w:w="1350" w:type="dxa"/>
          </w:tcPr>
          <w:p w:rsidR="00326FA4" w:rsidRDefault="00326FA4" w:rsidP="00CA41B7">
            <w:pPr>
              <w:rPr>
                <w:sz w:val="16"/>
              </w:rPr>
            </w:pPr>
            <w:r>
              <w:rPr>
                <w:sz w:val="16"/>
              </w:rPr>
              <w:t>= 3’b000</w:t>
            </w:r>
          </w:p>
          <w:p w:rsidR="00326FA4" w:rsidRPr="00A944B6" w:rsidRDefault="00326FA4" w:rsidP="00CA41B7">
            <w:pPr>
              <w:rPr>
                <w:sz w:val="16"/>
              </w:rPr>
            </w:pPr>
          </w:p>
        </w:tc>
        <w:tc>
          <w:tcPr>
            <w:tcW w:w="1530" w:type="dxa"/>
          </w:tcPr>
          <w:p w:rsidR="00326FA4" w:rsidRPr="00A944B6" w:rsidRDefault="00326FA4" w:rsidP="00CA41B7">
            <w:pPr>
              <w:rPr>
                <w:sz w:val="16"/>
              </w:rPr>
            </w:pPr>
            <w:r>
              <w:rPr>
                <w:sz w:val="16"/>
              </w:rPr>
              <w:t>= 2’b01</w:t>
            </w:r>
          </w:p>
        </w:tc>
        <w:tc>
          <w:tcPr>
            <w:tcW w:w="5400" w:type="dxa"/>
          </w:tcPr>
          <w:p w:rsidR="00326FA4" w:rsidRPr="00A944B6" w:rsidRDefault="00806DA4" w:rsidP="00CA41B7">
            <w:pPr>
              <w:rPr>
                <w:sz w:val="16"/>
              </w:rPr>
            </w:pPr>
            <w:r>
              <w:rPr>
                <w:sz w:val="16"/>
              </w:rPr>
              <w:t>10</w:t>
            </w:r>
            <w:r w:rsidR="00326FA4">
              <w:rPr>
                <w:sz w:val="16"/>
              </w:rPr>
              <w:t>b  - per address space offset</w:t>
            </w:r>
          </w:p>
        </w:tc>
      </w:tr>
    </w:tbl>
    <w:p w:rsidR="00326FA4" w:rsidRDefault="00326FA4" w:rsidP="00326FA4">
      <w:pPr>
        <w:rPr>
          <w:sz w:val="20"/>
        </w:rPr>
      </w:pPr>
    </w:p>
    <w:p w:rsidR="00326FA4" w:rsidRPr="003C0635" w:rsidRDefault="00326FA4" w:rsidP="00326FA4">
      <w:pPr>
        <w:rPr>
          <w:sz w:val="20"/>
        </w:rPr>
      </w:pPr>
      <w:r>
        <w:rPr>
          <w:sz w:val="20"/>
        </w:rPr>
        <w:t>The address map is shown below:</w:t>
      </w:r>
    </w:p>
    <w:tbl>
      <w:tblPr>
        <w:tblStyle w:val="TableGrid"/>
        <w:tblW w:w="10066" w:type="dxa"/>
        <w:tblLayout w:type="fixed"/>
        <w:tblLook w:val="04A0" w:firstRow="1" w:lastRow="0" w:firstColumn="1" w:lastColumn="0" w:noHBand="0" w:noVBand="1"/>
      </w:tblPr>
      <w:tblGrid>
        <w:gridCol w:w="868"/>
        <w:gridCol w:w="1152"/>
        <w:gridCol w:w="1152"/>
        <w:gridCol w:w="1152"/>
        <w:gridCol w:w="1152"/>
        <w:gridCol w:w="4590"/>
      </w:tblGrid>
      <w:tr w:rsidR="00326FA4" w:rsidTr="00CA41B7">
        <w:tc>
          <w:tcPr>
            <w:tcW w:w="868" w:type="dxa"/>
          </w:tcPr>
          <w:p w:rsidR="00326FA4" w:rsidRPr="00326FA4" w:rsidRDefault="00326FA4" w:rsidP="00CA41B7">
            <w:pPr>
              <w:rPr>
                <w:b/>
                <w:sz w:val="20"/>
              </w:rPr>
            </w:pPr>
            <w:r>
              <w:rPr>
                <w:b/>
                <w:sz w:val="20"/>
              </w:rPr>
              <w:t>Addr</w:t>
            </w:r>
          </w:p>
          <w:p w:rsidR="00326FA4" w:rsidRPr="00326FA4" w:rsidRDefault="005F0464" w:rsidP="00CA41B7">
            <w:pPr>
              <w:rPr>
                <w:b/>
                <w:sz w:val="20"/>
              </w:rPr>
            </w:pPr>
            <w:r>
              <w:rPr>
                <w:b/>
                <w:sz w:val="20"/>
              </w:rPr>
              <w:t>[9</w:t>
            </w:r>
            <w:r w:rsidR="00326FA4" w:rsidRPr="00326FA4">
              <w:rPr>
                <w:b/>
                <w:sz w:val="20"/>
              </w:rPr>
              <w:t>:0]</w:t>
            </w:r>
          </w:p>
        </w:tc>
        <w:tc>
          <w:tcPr>
            <w:tcW w:w="1152" w:type="dxa"/>
          </w:tcPr>
          <w:p w:rsidR="00326FA4" w:rsidRPr="00326FA4" w:rsidRDefault="00326FA4" w:rsidP="00CA41B7">
            <w:pPr>
              <w:rPr>
                <w:b/>
                <w:sz w:val="20"/>
              </w:rPr>
            </w:pPr>
            <w:r w:rsidRPr="00326FA4">
              <w:rPr>
                <w:b/>
                <w:sz w:val="20"/>
              </w:rPr>
              <w:t>Byte 3</w:t>
            </w:r>
          </w:p>
        </w:tc>
        <w:tc>
          <w:tcPr>
            <w:tcW w:w="1152" w:type="dxa"/>
          </w:tcPr>
          <w:p w:rsidR="00326FA4" w:rsidRPr="00326FA4" w:rsidRDefault="00326FA4" w:rsidP="00CA41B7">
            <w:pPr>
              <w:rPr>
                <w:b/>
                <w:sz w:val="20"/>
              </w:rPr>
            </w:pPr>
            <w:r w:rsidRPr="00326FA4">
              <w:rPr>
                <w:b/>
                <w:sz w:val="20"/>
              </w:rPr>
              <w:t>Byte 2</w:t>
            </w:r>
          </w:p>
        </w:tc>
        <w:tc>
          <w:tcPr>
            <w:tcW w:w="1152" w:type="dxa"/>
          </w:tcPr>
          <w:p w:rsidR="00326FA4" w:rsidRPr="00326FA4" w:rsidRDefault="00326FA4" w:rsidP="00CA41B7">
            <w:pPr>
              <w:rPr>
                <w:b/>
                <w:sz w:val="20"/>
              </w:rPr>
            </w:pPr>
            <w:r w:rsidRPr="00326FA4">
              <w:rPr>
                <w:b/>
                <w:sz w:val="20"/>
              </w:rPr>
              <w:t>Byte 1</w:t>
            </w:r>
          </w:p>
        </w:tc>
        <w:tc>
          <w:tcPr>
            <w:tcW w:w="1152" w:type="dxa"/>
          </w:tcPr>
          <w:p w:rsidR="00326FA4" w:rsidRPr="00326FA4" w:rsidRDefault="00326FA4" w:rsidP="00CA41B7">
            <w:pPr>
              <w:rPr>
                <w:b/>
                <w:sz w:val="20"/>
              </w:rPr>
            </w:pPr>
            <w:r w:rsidRPr="00326FA4">
              <w:rPr>
                <w:b/>
                <w:sz w:val="20"/>
              </w:rPr>
              <w:t>Byte 0</w:t>
            </w:r>
          </w:p>
        </w:tc>
        <w:tc>
          <w:tcPr>
            <w:tcW w:w="4590" w:type="dxa"/>
          </w:tcPr>
          <w:p w:rsidR="00326FA4" w:rsidRPr="00326FA4" w:rsidRDefault="00326FA4" w:rsidP="00CA41B7">
            <w:pPr>
              <w:rPr>
                <w:b/>
                <w:sz w:val="20"/>
              </w:rPr>
            </w:pPr>
            <w:r w:rsidRPr="00326FA4">
              <w:rPr>
                <w:b/>
                <w:sz w:val="20"/>
              </w:rPr>
              <w:t>Description</w:t>
            </w:r>
          </w:p>
        </w:tc>
      </w:tr>
      <w:tr w:rsidR="00020BA9" w:rsidTr="0038623F">
        <w:tc>
          <w:tcPr>
            <w:tcW w:w="868" w:type="dxa"/>
          </w:tcPr>
          <w:p w:rsidR="00020BA9" w:rsidRPr="00C12221" w:rsidRDefault="00020BA9" w:rsidP="00CA41B7">
            <w:pPr>
              <w:rPr>
                <w:sz w:val="16"/>
                <w:szCs w:val="16"/>
              </w:rPr>
            </w:pPr>
            <w:r w:rsidRPr="00C12221">
              <w:rPr>
                <w:sz w:val="16"/>
                <w:szCs w:val="16"/>
              </w:rPr>
              <w:t>0x0</w:t>
            </w:r>
          </w:p>
        </w:tc>
        <w:tc>
          <w:tcPr>
            <w:tcW w:w="1152" w:type="dxa"/>
            <w:shd w:val="clear" w:color="auto" w:fill="D9D9D9" w:themeFill="background1" w:themeFillShade="D9"/>
          </w:tcPr>
          <w:p w:rsidR="005F0464" w:rsidRDefault="005F0464" w:rsidP="005F0464">
            <w:pPr>
              <w:rPr>
                <w:sz w:val="16"/>
                <w:szCs w:val="16"/>
              </w:rPr>
            </w:pPr>
            <w:r>
              <w:rPr>
                <w:sz w:val="16"/>
                <w:szCs w:val="16"/>
              </w:rPr>
              <w:t>Reserved</w:t>
            </w:r>
          </w:p>
          <w:p w:rsidR="00020BA9" w:rsidRPr="00C12221" w:rsidRDefault="005F0464" w:rsidP="005F0464">
            <w:pPr>
              <w:rPr>
                <w:sz w:val="16"/>
                <w:szCs w:val="16"/>
              </w:rPr>
            </w:pPr>
            <w:r>
              <w:rPr>
                <w:sz w:val="16"/>
                <w:szCs w:val="16"/>
              </w:rPr>
              <w:t>(reads return indeterminate value )</w:t>
            </w:r>
          </w:p>
        </w:tc>
        <w:tc>
          <w:tcPr>
            <w:tcW w:w="1152" w:type="dxa"/>
            <w:shd w:val="clear" w:color="auto" w:fill="D9D9D9" w:themeFill="background1" w:themeFillShade="D9"/>
          </w:tcPr>
          <w:p w:rsidR="005F0464" w:rsidRDefault="005F0464" w:rsidP="005F0464">
            <w:pPr>
              <w:rPr>
                <w:sz w:val="16"/>
                <w:szCs w:val="16"/>
              </w:rPr>
            </w:pPr>
            <w:r>
              <w:rPr>
                <w:sz w:val="16"/>
                <w:szCs w:val="16"/>
              </w:rPr>
              <w:t>Reserved</w:t>
            </w:r>
          </w:p>
          <w:p w:rsidR="00020BA9" w:rsidRPr="00A208FD" w:rsidRDefault="005F0464" w:rsidP="005F0464">
            <w:pPr>
              <w:rPr>
                <w:sz w:val="16"/>
                <w:szCs w:val="16"/>
              </w:rPr>
            </w:pPr>
            <w:r>
              <w:rPr>
                <w:sz w:val="16"/>
                <w:szCs w:val="16"/>
              </w:rPr>
              <w:t>(reads return indeterminate value )</w:t>
            </w:r>
          </w:p>
        </w:tc>
        <w:tc>
          <w:tcPr>
            <w:tcW w:w="1152" w:type="dxa"/>
            <w:shd w:val="clear" w:color="auto" w:fill="D9D9D9" w:themeFill="background1" w:themeFillShade="D9"/>
          </w:tcPr>
          <w:p w:rsidR="005F0464" w:rsidRDefault="005F0464" w:rsidP="005F0464">
            <w:pPr>
              <w:rPr>
                <w:sz w:val="16"/>
                <w:szCs w:val="16"/>
              </w:rPr>
            </w:pPr>
            <w:r>
              <w:rPr>
                <w:sz w:val="16"/>
                <w:szCs w:val="16"/>
              </w:rPr>
              <w:t>Reserved</w:t>
            </w:r>
          </w:p>
          <w:p w:rsidR="00020BA9" w:rsidRPr="00A208FD" w:rsidRDefault="005F0464" w:rsidP="005F0464">
            <w:pPr>
              <w:rPr>
                <w:sz w:val="16"/>
                <w:szCs w:val="16"/>
              </w:rPr>
            </w:pPr>
            <w:r>
              <w:rPr>
                <w:sz w:val="16"/>
                <w:szCs w:val="16"/>
              </w:rPr>
              <w:t>(reads return indeterminate value )</w:t>
            </w:r>
          </w:p>
        </w:tc>
        <w:tc>
          <w:tcPr>
            <w:tcW w:w="1152" w:type="dxa"/>
          </w:tcPr>
          <w:p w:rsidR="00020BA9" w:rsidRPr="00C12221" w:rsidRDefault="00020BA9" w:rsidP="00CA41B7">
            <w:pPr>
              <w:rPr>
                <w:sz w:val="16"/>
                <w:szCs w:val="16"/>
              </w:rPr>
            </w:pPr>
            <w:r>
              <w:rPr>
                <w:sz w:val="16"/>
                <w:szCs w:val="16"/>
              </w:rPr>
              <w:t>FPGA Temperature</w:t>
            </w:r>
          </w:p>
        </w:tc>
        <w:tc>
          <w:tcPr>
            <w:tcW w:w="4590" w:type="dxa"/>
          </w:tcPr>
          <w:p w:rsidR="00020BA9" w:rsidRPr="0038623F" w:rsidRDefault="00020BA9" w:rsidP="0038623F">
            <w:pPr>
              <w:rPr>
                <w:sz w:val="16"/>
                <w:szCs w:val="16"/>
              </w:rPr>
            </w:pPr>
            <w:r>
              <w:rPr>
                <w:sz w:val="16"/>
                <w:szCs w:val="16"/>
              </w:rPr>
              <w:t xml:space="preserve">FPGA temperature using on chip temperature sensing junction diode.  </w:t>
            </w:r>
            <w:r w:rsidRPr="0038623F">
              <w:rPr>
                <w:sz w:val="16"/>
                <w:szCs w:val="16"/>
              </w:rPr>
              <w:t>8-bit signal that contains the analog-to-digital-conversion</w:t>
            </w:r>
          </w:p>
          <w:p w:rsidR="00020BA9" w:rsidRDefault="00020BA9" w:rsidP="0038623F">
            <w:pPr>
              <w:rPr>
                <w:sz w:val="16"/>
                <w:szCs w:val="16"/>
              </w:rPr>
            </w:pPr>
            <w:proofErr w:type="gramStart"/>
            <w:r w:rsidRPr="0038623F">
              <w:rPr>
                <w:sz w:val="16"/>
                <w:szCs w:val="16"/>
              </w:rPr>
              <w:t>temperature</w:t>
            </w:r>
            <w:proofErr w:type="gramEnd"/>
            <w:r w:rsidRPr="0038623F">
              <w:rPr>
                <w:sz w:val="16"/>
                <w:szCs w:val="16"/>
              </w:rPr>
              <w:t xml:space="preserve"> value. The 8-bit value maps</w:t>
            </w:r>
            <w:r>
              <w:rPr>
                <w:sz w:val="16"/>
                <w:szCs w:val="16"/>
              </w:rPr>
              <w:t xml:space="preserve"> to a unique temperature value.  Temperature range is -70C to +127C.  </w:t>
            </w:r>
            <w:r w:rsidRPr="0038623F">
              <w:rPr>
                <w:sz w:val="16"/>
                <w:szCs w:val="16"/>
              </w:rPr>
              <w:t>During dev</w:t>
            </w:r>
            <w:r>
              <w:rPr>
                <w:sz w:val="16"/>
                <w:szCs w:val="16"/>
              </w:rPr>
              <w:t xml:space="preserve">ice power-up or </w:t>
            </w:r>
            <w:r w:rsidR="00CD1D5A">
              <w:rPr>
                <w:sz w:val="16"/>
                <w:szCs w:val="16"/>
              </w:rPr>
              <w:t>before the temperature value is valid</w:t>
            </w:r>
            <w:r w:rsidRPr="0038623F">
              <w:rPr>
                <w:sz w:val="16"/>
                <w:szCs w:val="16"/>
              </w:rPr>
              <w:t>, th</w:t>
            </w:r>
            <w:r w:rsidR="003D632C">
              <w:rPr>
                <w:sz w:val="16"/>
                <w:szCs w:val="16"/>
              </w:rPr>
              <w:t xml:space="preserve">is field is set to </w:t>
            </w:r>
            <w:r>
              <w:rPr>
                <w:sz w:val="16"/>
                <w:szCs w:val="16"/>
              </w:rPr>
              <w:t>11010101</w:t>
            </w:r>
          </w:p>
          <w:p w:rsidR="00020BA9" w:rsidRDefault="00020BA9" w:rsidP="0038623F">
            <w:pPr>
              <w:rPr>
                <w:sz w:val="16"/>
                <w:szCs w:val="16"/>
              </w:rPr>
            </w:pPr>
          </w:p>
          <w:p w:rsidR="00020BA9" w:rsidRDefault="00020BA9" w:rsidP="0038623F">
            <w:pPr>
              <w:rPr>
                <w:sz w:val="16"/>
                <w:szCs w:val="16"/>
              </w:rPr>
            </w:pPr>
            <w:r>
              <w:rPr>
                <w:sz w:val="16"/>
                <w:szCs w:val="16"/>
              </w:rPr>
              <w:t>Refer to Altera documents (Table 3-2) for more details:</w:t>
            </w:r>
          </w:p>
          <w:p w:rsidR="00020BA9" w:rsidRDefault="00F67332" w:rsidP="0038623F">
            <w:pPr>
              <w:rPr>
                <w:sz w:val="16"/>
                <w:szCs w:val="16"/>
              </w:rPr>
            </w:pPr>
            <w:hyperlink r:id="rId12" w:history="1">
              <w:r w:rsidR="00020BA9" w:rsidRPr="00EC14B2">
                <w:rPr>
                  <w:rStyle w:val="Hyperlink"/>
                  <w:sz w:val="16"/>
                  <w:szCs w:val="16"/>
                </w:rPr>
                <w:t>http://www.altera.com/literature/ug/ug_alttemp_sense.pdf</w:t>
              </w:r>
            </w:hyperlink>
          </w:p>
          <w:p w:rsidR="00020BA9" w:rsidRDefault="00020BA9" w:rsidP="0038623F">
            <w:pPr>
              <w:rPr>
                <w:sz w:val="16"/>
                <w:szCs w:val="16"/>
              </w:rPr>
            </w:pPr>
          </w:p>
          <w:p w:rsidR="00020BA9" w:rsidRDefault="00020BA9" w:rsidP="0038623F">
            <w:pPr>
              <w:rPr>
                <w:sz w:val="16"/>
                <w:szCs w:val="16"/>
              </w:rPr>
            </w:pPr>
            <w:r>
              <w:rPr>
                <w:sz w:val="16"/>
                <w:szCs w:val="16"/>
              </w:rPr>
              <w:t xml:space="preserve">This location is read-only.  </w:t>
            </w:r>
          </w:p>
          <w:p w:rsidR="00020BA9" w:rsidRPr="00C12221" w:rsidRDefault="00020BA9" w:rsidP="0038623F">
            <w:pPr>
              <w:rPr>
                <w:sz w:val="16"/>
                <w:szCs w:val="16"/>
              </w:rPr>
            </w:pPr>
          </w:p>
        </w:tc>
      </w:tr>
      <w:tr w:rsidR="00FB1591" w:rsidTr="004E1D9E">
        <w:tc>
          <w:tcPr>
            <w:tcW w:w="868" w:type="dxa"/>
          </w:tcPr>
          <w:p w:rsidR="00FB1591" w:rsidRPr="00C12221" w:rsidRDefault="00FB1591" w:rsidP="00CA41B7">
            <w:pPr>
              <w:rPr>
                <w:sz w:val="16"/>
                <w:szCs w:val="16"/>
              </w:rPr>
            </w:pPr>
            <w:r>
              <w:rPr>
                <w:sz w:val="16"/>
                <w:szCs w:val="16"/>
              </w:rPr>
              <w:t>0x1</w:t>
            </w:r>
          </w:p>
        </w:tc>
        <w:tc>
          <w:tcPr>
            <w:tcW w:w="4608" w:type="dxa"/>
            <w:gridSpan w:val="4"/>
            <w:shd w:val="clear" w:color="auto" w:fill="FFFFFF" w:themeFill="background1"/>
          </w:tcPr>
          <w:p w:rsidR="00FB1591" w:rsidRDefault="00FB1591" w:rsidP="00FB1591">
            <w:pPr>
              <w:jc w:val="center"/>
              <w:rPr>
                <w:sz w:val="16"/>
                <w:szCs w:val="16"/>
              </w:rPr>
            </w:pPr>
            <w:r>
              <w:rPr>
                <w:sz w:val="16"/>
                <w:szCs w:val="16"/>
              </w:rPr>
              <w:t>0x1 – indicates UC write interval done</w:t>
            </w:r>
          </w:p>
          <w:p w:rsidR="00FB1591" w:rsidRDefault="00FB1591" w:rsidP="00FB1591">
            <w:pPr>
              <w:jc w:val="center"/>
              <w:rPr>
                <w:sz w:val="16"/>
                <w:szCs w:val="16"/>
              </w:rPr>
            </w:pPr>
            <w:r>
              <w:rPr>
                <w:sz w:val="16"/>
                <w:szCs w:val="16"/>
              </w:rPr>
              <w:t xml:space="preserve">All other fields are reserved.  </w:t>
            </w:r>
          </w:p>
        </w:tc>
        <w:tc>
          <w:tcPr>
            <w:tcW w:w="4590" w:type="dxa"/>
          </w:tcPr>
          <w:p w:rsidR="00FB1591" w:rsidRDefault="00FB1591" w:rsidP="00FB1591">
            <w:pPr>
              <w:rPr>
                <w:sz w:val="16"/>
                <w:szCs w:val="16"/>
              </w:rPr>
            </w:pPr>
            <w:r>
              <w:rPr>
                <w:sz w:val="16"/>
                <w:szCs w:val="16"/>
              </w:rPr>
              <w:t xml:space="preserve">UC write interval done.   Writing a 0x1 indicates the current </w:t>
            </w:r>
            <w:proofErr w:type="spellStart"/>
            <w:r>
              <w:rPr>
                <w:sz w:val="16"/>
                <w:szCs w:val="16"/>
              </w:rPr>
              <w:t>uC</w:t>
            </w:r>
            <w:proofErr w:type="spellEnd"/>
            <w:r>
              <w:rPr>
                <w:sz w:val="16"/>
                <w:szCs w:val="16"/>
              </w:rPr>
              <w:t xml:space="preserve"> SFP stat write interval has been completed.  On writes to SFP stat space, the FPGA locks the SFP RAM bank select and waits for the </w:t>
            </w:r>
            <w:proofErr w:type="spellStart"/>
            <w:r>
              <w:rPr>
                <w:sz w:val="16"/>
                <w:szCs w:val="16"/>
              </w:rPr>
              <w:t>uC</w:t>
            </w:r>
            <w:proofErr w:type="spellEnd"/>
            <w:r>
              <w:rPr>
                <w:sz w:val="16"/>
                <w:szCs w:val="16"/>
              </w:rPr>
              <w:t xml:space="preserve"> to indicate all writes are done before promoting the current write bank for reads by the link engine.  </w:t>
            </w:r>
          </w:p>
        </w:tc>
      </w:tr>
      <w:tr w:rsidR="007B1A84" w:rsidTr="004E1D9E">
        <w:tc>
          <w:tcPr>
            <w:tcW w:w="868" w:type="dxa"/>
          </w:tcPr>
          <w:p w:rsidR="00547C75" w:rsidRDefault="007B1A84" w:rsidP="00CA41B7">
            <w:pPr>
              <w:rPr>
                <w:sz w:val="16"/>
                <w:szCs w:val="16"/>
              </w:rPr>
            </w:pPr>
            <w:r>
              <w:rPr>
                <w:sz w:val="16"/>
                <w:szCs w:val="16"/>
              </w:rPr>
              <w:t>0x2</w:t>
            </w:r>
            <w:r w:rsidR="00547C75">
              <w:rPr>
                <w:sz w:val="16"/>
                <w:szCs w:val="16"/>
              </w:rPr>
              <w:t xml:space="preserve">   </w:t>
            </w:r>
          </w:p>
        </w:tc>
        <w:tc>
          <w:tcPr>
            <w:tcW w:w="4608" w:type="dxa"/>
            <w:gridSpan w:val="4"/>
            <w:shd w:val="clear" w:color="auto" w:fill="FFFFFF" w:themeFill="background1"/>
          </w:tcPr>
          <w:p w:rsidR="007B1A84" w:rsidRDefault="007B1A84" w:rsidP="00116276">
            <w:pPr>
              <w:rPr>
                <w:sz w:val="16"/>
                <w:szCs w:val="16"/>
              </w:rPr>
            </w:pPr>
            <w:r>
              <w:rPr>
                <w:sz w:val="16"/>
                <w:szCs w:val="16"/>
              </w:rPr>
              <w:t>Reads return 0xC001C0DE</w:t>
            </w:r>
          </w:p>
        </w:tc>
        <w:tc>
          <w:tcPr>
            <w:tcW w:w="4590" w:type="dxa"/>
          </w:tcPr>
          <w:p w:rsidR="007B1A84" w:rsidRDefault="007B1A84" w:rsidP="00FB1591">
            <w:pPr>
              <w:rPr>
                <w:sz w:val="16"/>
                <w:szCs w:val="16"/>
              </w:rPr>
            </w:pPr>
            <w:r>
              <w:rPr>
                <w:sz w:val="16"/>
                <w:szCs w:val="16"/>
              </w:rPr>
              <w:t>Read-only C001C0DE register.  Returns static value which can be used to test the UC register transfer interface.  Writes do not work.</w:t>
            </w:r>
          </w:p>
        </w:tc>
      </w:tr>
    </w:tbl>
    <w:p w:rsidR="002204BC" w:rsidRDefault="002204BC">
      <w:r>
        <w:br w:type="page"/>
      </w:r>
    </w:p>
    <w:tbl>
      <w:tblPr>
        <w:tblStyle w:val="TableGrid"/>
        <w:tblW w:w="10066" w:type="dxa"/>
        <w:tblLayout w:type="fixed"/>
        <w:tblLook w:val="04A0" w:firstRow="1" w:lastRow="0" w:firstColumn="1" w:lastColumn="0" w:noHBand="0" w:noVBand="1"/>
      </w:tblPr>
      <w:tblGrid>
        <w:gridCol w:w="868"/>
        <w:gridCol w:w="4608"/>
        <w:gridCol w:w="4590"/>
      </w:tblGrid>
      <w:tr w:rsidR="007B1A84" w:rsidTr="004E1D9E">
        <w:tc>
          <w:tcPr>
            <w:tcW w:w="868" w:type="dxa"/>
          </w:tcPr>
          <w:p w:rsidR="007B1A84" w:rsidRDefault="007B1A84" w:rsidP="002D5A52">
            <w:pPr>
              <w:rPr>
                <w:sz w:val="16"/>
                <w:szCs w:val="16"/>
              </w:rPr>
            </w:pPr>
            <w:r>
              <w:rPr>
                <w:sz w:val="16"/>
                <w:szCs w:val="16"/>
              </w:rPr>
              <w:lastRenderedPageBreak/>
              <w:t>0x3</w:t>
            </w:r>
          </w:p>
        </w:tc>
        <w:tc>
          <w:tcPr>
            <w:tcW w:w="4608" w:type="dxa"/>
            <w:shd w:val="clear" w:color="auto" w:fill="FFFFFF" w:themeFill="background1"/>
          </w:tcPr>
          <w:p w:rsidR="007B1A84" w:rsidRDefault="00AA4C59" w:rsidP="00116276">
            <w:pPr>
              <w:rPr>
                <w:sz w:val="16"/>
                <w:szCs w:val="16"/>
              </w:rPr>
            </w:pPr>
            <w:r>
              <w:rPr>
                <w:sz w:val="16"/>
                <w:szCs w:val="16"/>
              </w:rPr>
              <w:t xml:space="preserve">PCIE status </w:t>
            </w:r>
          </w:p>
        </w:tc>
        <w:tc>
          <w:tcPr>
            <w:tcW w:w="4590" w:type="dxa"/>
          </w:tcPr>
          <w:p w:rsidR="007B1A84" w:rsidRDefault="00AA4C59" w:rsidP="00FB1591">
            <w:pPr>
              <w:rPr>
                <w:sz w:val="16"/>
                <w:szCs w:val="16"/>
              </w:rPr>
            </w:pPr>
            <w:r>
              <w:rPr>
                <w:sz w:val="16"/>
                <w:szCs w:val="16"/>
              </w:rPr>
              <w:t xml:space="preserve">PCIE </w:t>
            </w:r>
            <w:proofErr w:type="gramStart"/>
            <w:r>
              <w:rPr>
                <w:sz w:val="16"/>
                <w:szCs w:val="16"/>
              </w:rPr>
              <w:t>status register</w:t>
            </w:r>
            <w:proofErr w:type="gramEnd"/>
            <w:r>
              <w:rPr>
                <w:sz w:val="16"/>
                <w:szCs w:val="16"/>
              </w:rPr>
              <w:t>.  Monitored to identify PCIE issues.</w:t>
            </w:r>
          </w:p>
          <w:p w:rsidR="00AA4C59" w:rsidRDefault="00AA4C59" w:rsidP="00FB1591">
            <w:pPr>
              <w:rPr>
                <w:sz w:val="16"/>
                <w:szCs w:val="16"/>
              </w:rPr>
            </w:pPr>
            <w:r>
              <w:rPr>
                <w:sz w:val="16"/>
                <w:szCs w:val="16"/>
              </w:rPr>
              <w:t xml:space="preserve">[7:0]    – </w:t>
            </w:r>
            <w:r w:rsidR="00170979">
              <w:rPr>
                <w:sz w:val="16"/>
                <w:szCs w:val="16"/>
              </w:rPr>
              <w:t xml:space="preserve">Current </w:t>
            </w:r>
            <w:r>
              <w:rPr>
                <w:sz w:val="16"/>
                <w:szCs w:val="16"/>
              </w:rPr>
              <w:t>LTSSM state</w:t>
            </w:r>
          </w:p>
          <w:p w:rsidR="00AA4C59" w:rsidRDefault="00AA4C59" w:rsidP="00FB1591">
            <w:pPr>
              <w:rPr>
                <w:sz w:val="16"/>
                <w:szCs w:val="16"/>
              </w:rPr>
            </w:pPr>
            <w:r>
              <w:rPr>
                <w:sz w:val="16"/>
                <w:szCs w:val="16"/>
              </w:rPr>
              <w:t xml:space="preserve">                   [4:0]  : LTSSM state</w:t>
            </w:r>
          </w:p>
          <w:p w:rsidR="00AA4C59" w:rsidRDefault="00AA4C59" w:rsidP="00FB1591">
            <w:pPr>
              <w:rPr>
                <w:sz w:val="16"/>
                <w:szCs w:val="16"/>
              </w:rPr>
            </w:pPr>
            <w:r>
              <w:rPr>
                <w:sz w:val="16"/>
                <w:szCs w:val="16"/>
              </w:rPr>
              <w:t xml:space="preserve">                   [7:</w:t>
            </w:r>
            <w:r w:rsidR="00F44C61">
              <w:rPr>
                <w:sz w:val="16"/>
                <w:szCs w:val="16"/>
              </w:rPr>
              <w:t>5</w:t>
            </w:r>
            <w:r>
              <w:rPr>
                <w:sz w:val="16"/>
                <w:szCs w:val="16"/>
              </w:rPr>
              <w:t xml:space="preserve">]  : hardwired to </w:t>
            </w:r>
            <w:r w:rsidR="00F44C61">
              <w:rPr>
                <w:sz w:val="16"/>
                <w:szCs w:val="16"/>
              </w:rPr>
              <w:t>3</w:t>
            </w:r>
            <w:r>
              <w:rPr>
                <w:sz w:val="16"/>
                <w:szCs w:val="16"/>
              </w:rPr>
              <w:t>’b00</w:t>
            </w:r>
          </w:p>
          <w:p w:rsidR="00AA4C59" w:rsidRDefault="00AA4C59" w:rsidP="00FB1591">
            <w:pPr>
              <w:rPr>
                <w:sz w:val="16"/>
                <w:szCs w:val="16"/>
              </w:rPr>
            </w:pPr>
            <w:r>
              <w:rPr>
                <w:sz w:val="16"/>
                <w:szCs w:val="16"/>
              </w:rPr>
              <w:t xml:space="preserve">[11:8] –  </w:t>
            </w:r>
            <w:r w:rsidR="00170979">
              <w:rPr>
                <w:sz w:val="16"/>
                <w:szCs w:val="16"/>
              </w:rPr>
              <w:t>Negotiated speed of PCIE interface</w:t>
            </w:r>
          </w:p>
          <w:p w:rsidR="00AA4C59" w:rsidRDefault="00AA4C59" w:rsidP="00FB1591">
            <w:pPr>
              <w:rPr>
                <w:sz w:val="16"/>
                <w:szCs w:val="16"/>
              </w:rPr>
            </w:pPr>
            <w:r>
              <w:rPr>
                <w:sz w:val="16"/>
                <w:szCs w:val="16"/>
              </w:rPr>
              <w:t xml:space="preserve">                    0001 :  Gen1</w:t>
            </w:r>
          </w:p>
          <w:p w:rsidR="00AA4C59" w:rsidRDefault="00AA4C59" w:rsidP="00FB1591">
            <w:pPr>
              <w:rPr>
                <w:sz w:val="16"/>
                <w:szCs w:val="16"/>
              </w:rPr>
            </w:pPr>
            <w:r>
              <w:rPr>
                <w:sz w:val="16"/>
                <w:szCs w:val="16"/>
              </w:rPr>
              <w:t xml:space="preserve">                    0010 :  Gen2</w:t>
            </w:r>
          </w:p>
          <w:p w:rsidR="00AA4C59" w:rsidRDefault="00AA4C59" w:rsidP="00FB1591">
            <w:pPr>
              <w:rPr>
                <w:sz w:val="16"/>
                <w:szCs w:val="16"/>
              </w:rPr>
            </w:pPr>
            <w:r>
              <w:rPr>
                <w:sz w:val="16"/>
                <w:szCs w:val="16"/>
              </w:rPr>
              <w:t xml:space="preserve">                    0011 :  Gen 3</w:t>
            </w:r>
          </w:p>
          <w:p w:rsidR="00AA4C59" w:rsidRDefault="00AA4C59" w:rsidP="00FB1591">
            <w:pPr>
              <w:rPr>
                <w:sz w:val="16"/>
                <w:szCs w:val="16"/>
              </w:rPr>
            </w:pPr>
            <w:r>
              <w:rPr>
                <w:sz w:val="16"/>
                <w:szCs w:val="16"/>
              </w:rPr>
              <w:t xml:space="preserve">                    All other encodings reserved</w:t>
            </w:r>
          </w:p>
          <w:p w:rsidR="00AA4C59" w:rsidRDefault="00AA4C59" w:rsidP="00FB1591">
            <w:pPr>
              <w:rPr>
                <w:sz w:val="16"/>
                <w:szCs w:val="16"/>
              </w:rPr>
            </w:pPr>
            <w:r>
              <w:rPr>
                <w:sz w:val="16"/>
                <w:szCs w:val="16"/>
              </w:rPr>
              <w:t xml:space="preserve">[15:12] – </w:t>
            </w:r>
            <w:r w:rsidR="00170979">
              <w:rPr>
                <w:sz w:val="16"/>
                <w:szCs w:val="16"/>
              </w:rPr>
              <w:t>Negotiated width of PCIE interface</w:t>
            </w:r>
          </w:p>
          <w:p w:rsidR="00AA4C59" w:rsidRDefault="00AA4C59" w:rsidP="00FB1591">
            <w:pPr>
              <w:rPr>
                <w:sz w:val="16"/>
                <w:szCs w:val="16"/>
              </w:rPr>
            </w:pPr>
            <w:r>
              <w:rPr>
                <w:sz w:val="16"/>
                <w:szCs w:val="16"/>
              </w:rPr>
              <w:t xml:space="preserve">                    0000 :  lanes x1</w:t>
            </w:r>
          </w:p>
          <w:p w:rsidR="00AA4C59" w:rsidRDefault="00AA4C59" w:rsidP="00AA4C59">
            <w:pPr>
              <w:rPr>
                <w:sz w:val="16"/>
                <w:szCs w:val="16"/>
              </w:rPr>
            </w:pPr>
            <w:r>
              <w:rPr>
                <w:sz w:val="16"/>
                <w:szCs w:val="16"/>
              </w:rPr>
              <w:t xml:space="preserve">                    0001 :  lanes x2</w:t>
            </w:r>
          </w:p>
          <w:p w:rsidR="00AA4C59" w:rsidRDefault="00AA4C59" w:rsidP="00AA4C59">
            <w:pPr>
              <w:rPr>
                <w:sz w:val="16"/>
                <w:szCs w:val="16"/>
              </w:rPr>
            </w:pPr>
            <w:r>
              <w:rPr>
                <w:sz w:val="16"/>
                <w:szCs w:val="16"/>
              </w:rPr>
              <w:t xml:space="preserve">                    0010 :  lanes x4</w:t>
            </w:r>
          </w:p>
          <w:p w:rsidR="00AA4C59" w:rsidRDefault="00AA4C59" w:rsidP="00AA4C59">
            <w:pPr>
              <w:rPr>
                <w:sz w:val="16"/>
                <w:szCs w:val="16"/>
              </w:rPr>
            </w:pPr>
            <w:r>
              <w:rPr>
                <w:sz w:val="16"/>
                <w:szCs w:val="16"/>
              </w:rPr>
              <w:t xml:space="preserve">                    0011 :  lanes x8</w:t>
            </w:r>
          </w:p>
          <w:p w:rsidR="00AA4C59" w:rsidRDefault="00AA4C59" w:rsidP="00FB1591">
            <w:pPr>
              <w:rPr>
                <w:sz w:val="16"/>
                <w:szCs w:val="16"/>
              </w:rPr>
            </w:pPr>
            <w:r>
              <w:rPr>
                <w:sz w:val="16"/>
                <w:szCs w:val="16"/>
              </w:rPr>
              <w:t xml:space="preserve">                    All other encodings reserved</w:t>
            </w:r>
          </w:p>
          <w:p w:rsidR="002204BC" w:rsidRDefault="002204BC" w:rsidP="00FB1591">
            <w:pPr>
              <w:rPr>
                <w:sz w:val="16"/>
                <w:szCs w:val="16"/>
              </w:rPr>
            </w:pPr>
            <w:r>
              <w:rPr>
                <w:sz w:val="16"/>
                <w:szCs w:val="16"/>
              </w:rPr>
              <w:t xml:space="preserve">[31:16] – PCIE </w:t>
            </w:r>
            <w:proofErr w:type="spellStart"/>
            <w:r>
              <w:rPr>
                <w:sz w:val="16"/>
                <w:szCs w:val="16"/>
              </w:rPr>
              <w:t>Misc</w:t>
            </w:r>
            <w:proofErr w:type="spellEnd"/>
            <w:r>
              <w:rPr>
                <w:sz w:val="16"/>
                <w:szCs w:val="16"/>
              </w:rPr>
              <w:t xml:space="preserve"> Status</w:t>
            </w:r>
          </w:p>
          <w:p w:rsidR="002204BC" w:rsidRDefault="002204BC" w:rsidP="00FB1591">
            <w:pPr>
              <w:rPr>
                <w:sz w:val="16"/>
                <w:szCs w:val="16"/>
              </w:rPr>
            </w:pPr>
            <w:r>
              <w:rPr>
                <w:sz w:val="16"/>
                <w:szCs w:val="16"/>
              </w:rPr>
              <w:t xml:space="preserve">                  [16]   : </w:t>
            </w:r>
            <w:proofErr w:type="spellStart"/>
            <w:r>
              <w:rPr>
                <w:sz w:val="16"/>
                <w:szCs w:val="16"/>
              </w:rPr>
              <w:t>PIN_PERST_n</w:t>
            </w:r>
            <w:proofErr w:type="spellEnd"/>
          </w:p>
          <w:p w:rsidR="002204BC" w:rsidRDefault="002204BC" w:rsidP="00FB1591">
            <w:pPr>
              <w:rPr>
                <w:sz w:val="16"/>
                <w:szCs w:val="16"/>
              </w:rPr>
            </w:pPr>
            <w:r>
              <w:rPr>
                <w:sz w:val="16"/>
                <w:szCs w:val="16"/>
              </w:rPr>
              <w:t xml:space="preserve">                  [17]   : </w:t>
            </w:r>
            <w:proofErr w:type="spellStart"/>
            <w:r>
              <w:rPr>
                <w:sz w:val="16"/>
                <w:szCs w:val="16"/>
              </w:rPr>
              <w:t>hip_rst_pld_clk_inuse</w:t>
            </w:r>
            <w:proofErr w:type="spellEnd"/>
            <w:r>
              <w:rPr>
                <w:sz w:val="16"/>
                <w:szCs w:val="16"/>
              </w:rPr>
              <w:t xml:space="preserve">  (1 indicates good)</w:t>
            </w:r>
          </w:p>
          <w:p w:rsidR="002204BC" w:rsidRDefault="002204BC" w:rsidP="00FB1591">
            <w:pPr>
              <w:rPr>
                <w:sz w:val="16"/>
                <w:szCs w:val="16"/>
              </w:rPr>
            </w:pPr>
            <w:r>
              <w:rPr>
                <w:sz w:val="16"/>
                <w:szCs w:val="16"/>
              </w:rPr>
              <w:t xml:space="preserve">                  [18]   : </w:t>
            </w:r>
            <w:proofErr w:type="spellStart"/>
            <w:r>
              <w:rPr>
                <w:sz w:val="16"/>
                <w:szCs w:val="16"/>
              </w:rPr>
              <w:t>hip_rst_pld_core_ready</w:t>
            </w:r>
            <w:proofErr w:type="spellEnd"/>
            <w:r>
              <w:rPr>
                <w:sz w:val="16"/>
                <w:szCs w:val="16"/>
              </w:rPr>
              <w:t xml:space="preserve"> (1 indicates good)</w:t>
            </w:r>
          </w:p>
          <w:p w:rsidR="002204BC" w:rsidRDefault="002204BC" w:rsidP="00FB1591">
            <w:pPr>
              <w:rPr>
                <w:sz w:val="16"/>
                <w:szCs w:val="16"/>
              </w:rPr>
            </w:pPr>
            <w:r>
              <w:rPr>
                <w:sz w:val="16"/>
                <w:szCs w:val="16"/>
              </w:rPr>
              <w:t xml:space="preserve">                  [19]   : </w:t>
            </w:r>
            <w:proofErr w:type="spellStart"/>
            <w:r>
              <w:rPr>
                <w:sz w:val="16"/>
                <w:szCs w:val="16"/>
              </w:rPr>
              <w:t>hip_rst_serdes_pll_locked</w:t>
            </w:r>
            <w:proofErr w:type="spellEnd"/>
            <w:r>
              <w:rPr>
                <w:sz w:val="16"/>
                <w:szCs w:val="16"/>
              </w:rPr>
              <w:t xml:space="preserve"> (1 indicates good)</w:t>
            </w:r>
          </w:p>
          <w:p w:rsidR="0082503B" w:rsidRDefault="0082503B" w:rsidP="00FB1591">
            <w:pPr>
              <w:rPr>
                <w:sz w:val="16"/>
                <w:szCs w:val="16"/>
              </w:rPr>
            </w:pPr>
            <w:r>
              <w:rPr>
                <w:sz w:val="16"/>
                <w:szCs w:val="16"/>
              </w:rPr>
              <w:t xml:space="preserve">                  [20]   : </w:t>
            </w:r>
            <w:proofErr w:type="spellStart"/>
            <w:r>
              <w:rPr>
                <w:sz w:val="16"/>
                <w:szCs w:val="16"/>
              </w:rPr>
              <w:t>hip_rst_reset_status</w:t>
            </w:r>
            <w:proofErr w:type="spellEnd"/>
            <w:r>
              <w:rPr>
                <w:sz w:val="16"/>
                <w:szCs w:val="16"/>
              </w:rPr>
              <w:t xml:space="preserve"> (0 indicates good</w:t>
            </w:r>
          </w:p>
          <w:p w:rsidR="002204BC" w:rsidRDefault="002204BC" w:rsidP="00FB1591">
            <w:pPr>
              <w:rPr>
                <w:sz w:val="16"/>
                <w:szCs w:val="16"/>
              </w:rPr>
            </w:pPr>
            <w:r>
              <w:rPr>
                <w:sz w:val="16"/>
                <w:szCs w:val="16"/>
              </w:rPr>
              <w:t xml:space="preserve">                  [2</w:t>
            </w:r>
            <w:r w:rsidR="0082503B">
              <w:rPr>
                <w:sz w:val="16"/>
                <w:szCs w:val="16"/>
              </w:rPr>
              <w:t>1</w:t>
            </w:r>
            <w:r>
              <w:rPr>
                <w:sz w:val="16"/>
                <w:szCs w:val="16"/>
              </w:rPr>
              <w:t xml:space="preserve">]   : </w:t>
            </w:r>
            <w:proofErr w:type="spellStart"/>
            <w:r>
              <w:rPr>
                <w:sz w:val="16"/>
                <w:szCs w:val="16"/>
              </w:rPr>
              <w:t>reconfig_busy</w:t>
            </w:r>
            <w:proofErr w:type="spellEnd"/>
            <w:r>
              <w:rPr>
                <w:sz w:val="16"/>
                <w:szCs w:val="16"/>
              </w:rPr>
              <w:t xml:space="preserve"> (0 indicates good)</w:t>
            </w:r>
          </w:p>
          <w:p w:rsidR="002204BC" w:rsidRDefault="002204BC" w:rsidP="00FB1591">
            <w:pPr>
              <w:rPr>
                <w:sz w:val="16"/>
                <w:szCs w:val="16"/>
              </w:rPr>
            </w:pPr>
            <w:r>
              <w:rPr>
                <w:sz w:val="16"/>
                <w:szCs w:val="16"/>
              </w:rPr>
              <w:t xml:space="preserve">                  [2</w:t>
            </w:r>
            <w:r w:rsidR="0082503B">
              <w:rPr>
                <w:sz w:val="16"/>
                <w:szCs w:val="16"/>
              </w:rPr>
              <w:t>2</w:t>
            </w:r>
            <w:r>
              <w:rPr>
                <w:sz w:val="16"/>
                <w:szCs w:val="16"/>
              </w:rPr>
              <w:t xml:space="preserve">]   : </w:t>
            </w:r>
            <w:proofErr w:type="spellStart"/>
            <w:r>
              <w:rPr>
                <w:sz w:val="16"/>
                <w:szCs w:val="16"/>
              </w:rPr>
              <w:t>hip_status_dlup</w:t>
            </w:r>
            <w:proofErr w:type="spellEnd"/>
            <w:r>
              <w:rPr>
                <w:sz w:val="16"/>
                <w:szCs w:val="16"/>
              </w:rPr>
              <w:t xml:space="preserve">  (</w:t>
            </w:r>
            <w:r w:rsidR="0082503B">
              <w:rPr>
                <w:sz w:val="16"/>
                <w:szCs w:val="16"/>
              </w:rPr>
              <w:t>pulses 1-0-1 on exit from data link up</w:t>
            </w:r>
            <w:r>
              <w:rPr>
                <w:sz w:val="16"/>
                <w:szCs w:val="16"/>
              </w:rPr>
              <w:t>)</w:t>
            </w:r>
          </w:p>
          <w:p w:rsidR="002204BC" w:rsidRDefault="002204BC" w:rsidP="00FB1591">
            <w:pPr>
              <w:rPr>
                <w:sz w:val="16"/>
                <w:szCs w:val="16"/>
              </w:rPr>
            </w:pPr>
            <w:r>
              <w:rPr>
                <w:sz w:val="16"/>
                <w:szCs w:val="16"/>
              </w:rPr>
              <w:t xml:space="preserve">                  [2</w:t>
            </w:r>
            <w:r w:rsidR="0082503B">
              <w:rPr>
                <w:sz w:val="16"/>
                <w:szCs w:val="16"/>
              </w:rPr>
              <w:t>3</w:t>
            </w:r>
            <w:r>
              <w:rPr>
                <w:sz w:val="16"/>
                <w:szCs w:val="16"/>
              </w:rPr>
              <w:t>]   : hip_status_l2_exit (1 indicates good)</w:t>
            </w:r>
          </w:p>
          <w:p w:rsidR="002204BC" w:rsidRDefault="002204BC" w:rsidP="00FB1591">
            <w:pPr>
              <w:rPr>
                <w:sz w:val="16"/>
                <w:szCs w:val="16"/>
              </w:rPr>
            </w:pPr>
            <w:r>
              <w:rPr>
                <w:sz w:val="16"/>
                <w:szCs w:val="16"/>
              </w:rPr>
              <w:t xml:space="preserve">                  [2</w:t>
            </w:r>
            <w:r w:rsidR="0082503B">
              <w:rPr>
                <w:sz w:val="16"/>
                <w:szCs w:val="16"/>
              </w:rPr>
              <w:t>4</w:t>
            </w:r>
            <w:r>
              <w:rPr>
                <w:sz w:val="16"/>
                <w:szCs w:val="16"/>
              </w:rPr>
              <w:t xml:space="preserve">]   : </w:t>
            </w:r>
            <w:proofErr w:type="spellStart"/>
            <w:r>
              <w:rPr>
                <w:sz w:val="16"/>
                <w:szCs w:val="16"/>
              </w:rPr>
              <w:t>hip_status_hotrst_exit</w:t>
            </w:r>
            <w:proofErr w:type="spellEnd"/>
            <w:r>
              <w:rPr>
                <w:sz w:val="16"/>
                <w:szCs w:val="16"/>
              </w:rPr>
              <w:t xml:space="preserve"> (1 indicates good)</w:t>
            </w:r>
          </w:p>
          <w:p w:rsidR="002204BC" w:rsidRDefault="002204BC" w:rsidP="002204BC">
            <w:pPr>
              <w:rPr>
                <w:sz w:val="16"/>
                <w:szCs w:val="16"/>
              </w:rPr>
            </w:pPr>
            <w:r>
              <w:rPr>
                <w:sz w:val="16"/>
                <w:szCs w:val="16"/>
              </w:rPr>
              <w:t xml:space="preserve">                  [2</w:t>
            </w:r>
            <w:r w:rsidR="0082503B">
              <w:rPr>
                <w:sz w:val="16"/>
                <w:szCs w:val="16"/>
              </w:rPr>
              <w:t>5</w:t>
            </w:r>
            <w:r>
              <w:rPr>
                <w:sz w:val="16"/>
                <w:szCs w:val="16"/>
              </w:rPr>
              <w:t xml:space="preserve">]   : </w:t>
            </w:r>
            <w:proofErr w:type="spellStart"/>
            <w:r>
              <w:rPr>
                <w:sz w:val="16"/>
                <w:szCs w:val="16"/>
              </w:rPr>
              <w:t>hip_status_dlup_exit</w:t>
            </w:r>
            <w:proofErr w:type="spellEnd"/>
            <w:r>
              <w:rPr>
                <w:sz w:val="16"/>
                <w:szCs w:val="16"/>
              </w:rPr>
              <w:t xml:space="preserve">  (1 indicates good)</w:t>
            </w:r>
          </w:p>
          <w:p w:rsidR="002204BC" w:rsidRDefault="002204BC" w:rsidP="002204BC">
            <w:pPr>
              <w:rPr>
                <w:sz w:val="16"/>
                <w:szCs w:val="16"/>
              </w:rPr>
            </w:pPr>
            <w:r>
              <w:rPr>
                <w:sz w:val="16"/>
                <w:szCs w:val="16"/>
              </w:rPr>
              <w:t xml:space="preserve">                  [2</w:t>
            </w:r>
            <w:r w:rsidR="00F67332">
              <w:rPr>
                <w:sz w:val="16"/>
                <w:szCs w:val="16"/>
              </w:rPr>
              <w:t>6</w:t>
            </w:r>
            <w:r>
              <w:rPr>
                <w:sz w:val="16"/>
                <w:szCs w:val="16"/>
              </w:rPr>
              <w:t xml:space="preserve">]   : </w:t>
            </w:r>
            <w:proofErr w:type="spellStart"/>
            <w:r>
              <w:rPr>
                <w:sz w:val="16"/>
                <w:szCs w:val="16"/>
              </w:rPr>
              <w:t>APP_RST_n_STATUS</w:t>
            </w:r>
            <w:proofErr w:type="spellEnd"/>
            <w:r>
              <w:rPr>
                <w:sz w:val="16"/>
                <w:szCs w:val="16"/>
              </w:rPr>
              <w:t xml:space="preserve"> </w:t>
            </w:r>
          </w:p>
          <w:p w:rsidR="002204BC" w:rsidRDefault="002204BC" w:rsidP="002204BC">
            <w:pPr>
              <w:rPr>
                <w:sz w:val="16"/>
                <w:szCs w:val="16"/>
              </w:rPr>
            </w:pPr>
            <w:r>
              <w:rPr>
                <w:sz w:val="16"/>
                <w:szCs w:val="16"/>
              </w:rPr>
              <w:t xml:space="preserve">                  [2</w:t>
            </w:r>
            <w:r w:rsidR="00F67332">
              <w:rPr>
                <w:sz w:val="16"/>
                <w:szCs w:val="16"/>
              </w:rPr>
              <w:t>7</w:t>
            </w:r>
            <w:r>
              <w:rPr>
                <w:sz w:val="16"/>
                <w:szCs w:val="16"/>
              </w:rPr>
              <w:t xml:space="preserve">]   : </w:t>
            </w:r>
            <w:proofErr w:type="spellStart"/>
            <w:r>
              <w:rPr>
                <w:sz w:val="16"/>
                <w:szCs w:val="16"/>
              </w:rPr>
              <w:t>rst_controller_out_reset</w:t>
            </w:r>
            <w:proofErr w:type="spellEnd"/>
          </w:p>
          <w:p w:rsidR="002204BC" w:rsidRDefault="002204BC" w:rsidP="002204BC">
            <w:pPr>
              <w:rPr>
                <w:sz w:val="16"/>
                <w:szCs w:val="16"/>
              </w:rPr>
            </w:pPr>
            <w:r>
              <w:rPr>
                <w:sz w:val="16"/>
                <w:szCs w:val="16"/>
              </w:rPr>
              <w:t xml:space="preserve">                  [2</w:t>
            </w:r>
            <w:r w:rsidR="00F67332">
              <w:rPr>
                <w:sz w:val="16"/>
                <w:szCs w:val="16"/>
              </w:rPr>
              <w:t>8</w:t>
            </w:r>
            <w:r>
              <w:rPr>
                <w:sz w:val="16"/>
                <w:szCs w:val="16"/>
              </w:rPr>
              <w:t xml:space="preserve">]   : </w:t>
            </w:r>
            <w:proofErr w:type="spellStart"/>
            <w:r>
              <w:rPr>
                <w:sz w:val="16"/>
                <w:szCs w:val="16"/>
              </w:rPr>
              <w:t>iRST_NPOR_n</w:t>
            </w:r>
            <w:proofErr w:type="spellEnd"/>
          </w:p>
          <w:p w:rsidR="002204BC" w:rsidRDefault="002204BC" w:rsidP="002204BC">
            <w:pPr>
              <w:rPr>
                <w:sz w:val="16"/>
                <w:szCs w:val="16"/>
              </w:rPr>
            </w:pPr>
            <w:r>
              <w:rPr>
                <w:sz w:val="16"/>
                <w:szCs w:val="16"/>
              </w:rPr>
              <w:t xml:space="preserve">                  [2</w:t>
            </w:r>
            <w:r w:rsidR="00F67332">
              <w:rPr>
                <w:sz w:val="16"/>
                <w:szCs w:val="16"/>
              </w:rPr>
              <w:t>9</w:t>
            </w:r>
            <w:r>
              <w:rPr>
                <w:sz w:val="16"/>
                <w:szCs w:val="16"/>
              </w:rPr>
              <w:t xml:space="preserve">]   : </w:t>
            </w:r>
            <w:proofErr w:type="spellStart"/>
            <w:r>
              <w:rPr>
                <w:sz w:val="16"/>
                <w:szCs w:val="16"/>
              </w:rPr>
              <w:t>heart_beat</w:t>
            </w:r>
            <w:proofErr w:type="spellEnd"/>
            <w:r w:rsidR="00A53315">
              <w:rPr>
                <w:sz w:val="16"/>
                <w:szCs w:val="16"/>
              </w:rPr>
              <w:t xml:space="preserve"> – toggles at PCIE clock rate</w:t>
            </w:r>
          </w:p>
          <w:p w:rsidR="002204BC" w:rsidRDefault="002204BC" w:rsidP="002204BC">
            <w:pPr>
              <w:rPr>
                <w:sz w:val="16"/>
                <w:szCs w:val="16"/>
              </w:rPr>
            </w:pPr>
            <w:r>
              <w:rPr>
                <w:sz w:val="16"/>
                <w:szCs w:val="16"/>
              </w:rPr>
              <w:t xml:space="preserve">                  [31:</w:t>
            </w:r>
            <w:r w:rsidR="00F67332">
              <w:rPr>
                <w:sz w:val="16"/>
                <w:szCs w:val="16"/>
              </w:rPr>
              <w:t>30</w:t>
            </w:r>
            <w:r>
              <w:rPr>
                <w:sz w:val="16"/>
                <w:szCs w:val="16"/>
              </w:rPr>
              <w:t>] : reserved</w:t>
            </w:r>
            <w:r w:rsidR="00F67332">
              <w:rPr>
                <w:sz w:val="16"/>
                <w:szCs w:val="16"/>
              </w:rPr>
              <w:t xml:space="preserve"> – set to zero</w:t>
            </w:r>
            <w:bookmarkStart w:id="2" w:name="_GoBack"/>
            <w:bookmarkEnd w:id="2"/>
          </w:p>
          <w:p w:rsidR="002204BC" w:rsidRDefault="002204BC" w:rsidP="00FB1591">
            <w:pPr>
              <w:rPr>
                <w:sz w:val="16"/>
                <w:szCs w:val="16"/>
              </w:rPr>
            </w:pPr>
          </w:p>
        </w:tc>
      </w:tr>
      <w:tr w:rsidR="00170979" w:rsidTr="004E1D9E">
        <w:tc>
          <w:tcPr>
            <w:tcW w:w="868" w:type="dxa"/>
          </w:tcPr>
          <w:p w:rsidR="00170979" w:rsidRDefault="00170979" w:rsidP="00E813B0">
            <w:pPr>
              <w:rPr>
                <w:sz w:val="16"/>
                <w:szCs w:val="16"/>
              </w:rPr>
            </w:pPr>
            <w:r>
              <w:rPr>
                <w:sz w:val="16"/>
                <w:szCs w:val="16"/>
              </w:rPr>
              <w:t>0x4</w:t>
            </w:r>
          </w:p>
        </w:tc>
        <w:tc>
          <w:tcPr>
            <w:tcW w:w="4608" w:type="dxa"/>
            <w:shd w:val="clear" w:color="auto" w:fill="FFFFFF" w:themeFill="background1"/>
          </w:tcPr>
          <w:p w:rsidR="00170979" w:rsidRDefault="00170979" w:rsidP="00E813B0">
            <w:pPr>
              <w:rPr>
                <w:sz w:val="16"/>
                <w:szCs w:val="16"/>
              </w:rPr>
            </w:pPr>
            <w:r>
              <w:rPr>
                <w:sz w:val="16"/>
                <w:szCs w:val="16"/>
              </w:rPr>
              <w:t>PCIE Reset</w:t>
            </w:r>
          </w:p>
        </w:tc>
        <w:tc>
          <w:tcPr>
            <w:tcW w:w="4590" w:type="dxa"/>
          </w:tcPr>
          <w:p w:rsidR="00170979" w:rsidRDefault="00170979" w:rsidP="00E813B0">
            <w:pPr>
              <w:rPr>
                <w:sz w:val="16"/>
                <w:szCs w:val="16"/>
              </w:rPr>
            </w:pPr>
            <w:r>
              <w:rPr>
                <w:sz w:val="16"/>
                <w:szCs w:val="16"/>
              </w:rPr>
              <w:t xml:space="preserve">Writing any value to this register initiates a PCIE reset through the </w:t>
            </w:r>
            <w:proofErr w:type="spellStart"/>
            <w:r>
              <w:rPr>
                <w:sz w:val="16"/>
                <w:szCs w:val="16"/>
              </w:rPr>
              <w:t>PERST_n</w:t>
            </w:r>
            <w:proofErr w:type="spellEnd"/>
            <w:r>
              <w:rPr>
                <w:sz w:val="16"/>
                <w:szCs w:val="16"/>
              </w:rPr>
              <w:t xml:space="preserve"> pin.  </w:t>
            </w:r>
          </w:p>
        </w:tc>
      </w:tr>
      <w:tr w:rsidR="00170979" w:rsidTr="004E1D9E">
        <w:tc>
          <w:tcPr>
            <w:tcW w:w="868" w:type="dxa"/>
          </w:tcPr>
          <w:p w:rsidR="00170979" w:rsidRDefault="00170979" w:rsidP="003A100A">
            <w:pPr>
              <w:rPr>
                <w:sz w:val="16"/>
                <w:szCs w:val="16"/>
              </w:rPr>
            </w:pPr>
            <w:r>
              <w:rPr>
                <w:sz w:val="16"/>
                <w:szCs w:val="16"/>
              </w:rPr>
              <w:t>0x5</w:t>
            </w:r>
          </w:p>
        </w:tc>
        <w:tc>
          <w:tcPr>
            <w:tcW w:w="4608" w:type="dxa"/>
            <w:shd w:val="clear" w:color="auto" w:fill="FFFFFF" w:themeFill="background1"/>
          </w:tcPr>
          <w:p w:rsidR="00170979" w:rsidRDefault="00170979" w:rsidP="00116276">
            <w:pPr>
              <w:rPr>
                <w:sz w:val="16"/>
                <w:szCs w:val="16"/>
              </w:rPr>
            </w:pPr>
            <w:r>
              <w:rPr>
                <w:sz w:val="16"/>
                <w:szCs w:val="16"/>
              </w:rPr>
              <w:t>FPGA Version 0</w:t>
            </w:r>
          </w:p>
        </w:tc>
        <w:tc>
          <w:tcPr>
            <w:tcW w:w="4590" w:type="dxa"/>
          </w:tcPr>
          <w:p w:rsidR="00170979" w:rsidRDefault="00170979" w:rsidP="00FB1591">
            <w:pPr>
              <w:rPr>
                <w:sz w:val="16"/>
                <w:szCs w:val="16"/>
              </w:rPr>
            </w:pPr>
            <w:r>
              <w:rPr>
                <w:sz w:val="16"/>
                <w:szCs w:val="16"/>
              </w:rPr>
              <w:t>Bits</w:t>
            </w:r>
            <w:ins w:id="3" w:author="Gene Shen" w:date="2013-12-12T11:16:00Z">
              <w:r>
                <w:rPr>
                  <w:sz w:val="16"/>
                  <w:szCs w:val="16"/>
                </w:rPr>
                <w:t xml:space="preserve"> </w:t>
              </w:r>
            </w:ins>
            <w:r>
              <w:rPr>
                <w:sz w:val="16"/>
                <w:szCs w:val="16"/>
              </w:rPr>
              <w:t>[31:0] of FPGA Version register:</w:t>
            </w:r>
          </w:p>
          <w:p w:rsidR="00170979" w:rsidRDefault="00170979" w:rsidP="00FB1591">
            <w:pPr>
              <w:rPr>
                <w:sz w:val="16"/>
                <w:szCs w:val="16"/>
              </w:rPr>
            </w:pPr>
            <w:r>
              <w:rPr>
                <w:sz w:val="16"/>
                <w:szCs w:val="16"/>
              </w:rPr>
              <w:t xml:space="preserve">[7:0]     : </w:t>
            </w:r>
            <w:proofErr w:type="spellStart"/>
            <w:r>
              <w:rPr>
                <w:sz w:val="16"/>
                <w:szCs w:val="16"/>
              </w:rPr>
              <w:t>BitfileRev</w:t>
            </w:r>
            <w:proofErr w:type="spellEnd"/>
            <w:r>
              <w:rPr>
                <w:sz w:val="16"/>
                <w:szCs w:val="16"/>
              </w:rPr>
              <w:t>[7:0]</w:t>
            </w:r>
          </w:p>
          <w:p w:rsidR="00170979" w:rsidRDefault="00170979" w:rsidP="00FB1591">
            <w:pPr>
              <w:rPr>
                <w:sz w:val="16"/>
                <w:szCs w:val="16"/>
              </w:rPr>
            </w:pPr>
            <w:r>
              <w:rPr>
                <w:sz w:val="16"/>
                <w:szCs w:val="16"/>
              </w:rPr>
              <w:t>[15:8]   : Author[7:0]</w:t>
            </w:r>
          </w:p>
          <w:p w:rsidR="00170979" w:rsidRDefault="00170979" w:rsidP="00FB1591">
            <w:pPr>
              <w:rPr>
                <w:sz w:val="16"/>
                <w:szCs w:val="16"/>
              </w:rPr>
            </w:pPr>
            <w:r>
              <w:rPr>
                <w:sz w:val="16"/>
                <w:szCs w:val="16"/>
              </w:rPr>
              <w:t xml:space="preserve">[31:16] : </w:t>
            </w:r>
            <w:proofErr w:type="spellStart"/>
            <w:r>
              <w:rPr>
                <w:sz w:val="16"/>
                <w:szCs w:val="16"/>
              </w:rPr>
              <w:t>RepoRev</w:t>
            </w:r>
            <w:proofErr w:type="spellEnd"/>
            <w:r>
              <w:rPr>
                <w:sz w:val="16"/>
                <w:szCs w:val="16"/>
              </w:rPr>
              <w:t>[15:0]</w:t>
            </w:r>
          </w:p>
        </w:tc>
      </w:tr>
      <w:tr w:rsidR="00170979" w:rsidTr="004E1D9E">
        <w:tc>
          <w:tcPr>
            <w:tcW w:w="868" w:type="dxa"/>
          </w:tcPr>
          <w:p w:rsidR="00170979" w:rsidRDefault="00170979" w:rsidP="00E813B0">
            <w:pPr>
              <w:rPr>
                <w:sz w:val="16"/>
                <w:szCs w:val="16"/>
              </w:rPr>
            </w:pPr>
            <w:r>
              <w:rPr>
                <w:sz w:val="16"/>
                <w:szCs w:val="16"/>
              </w:rPr>
              <w:t>0x6</w:t>
            </w:r>
          </w:p>
        </w:tc>
        <w:tc>
          <w:tcPr>
            <w:tcW w:w="4608" w:type="dxa"/>
            <w:shd w:val="clear" w:color="auto" w:fill="FFFFFF" w:themeFill="background1"/>
          </w:tcPr>
          <w:p w:rsidR="00170979" w:rsidRDefault="00170979" w:rsidP="00170979">
            <w:pPr>
              <w:rPr>
                <w:sz w:val="16"/>
                <w:szCs w:val="16"/>
              </w:rPr>
            </w:pPr>
            <w:r>
              <w:rPr>
                <w:sz w:val="16"/>
                <w:szCs w:val="16"/>
              </w:rPr>
              <w:t>FPGA Version 1</w:t>
            </w:r>
          </w:p>
        </w:tc>
        <w:tc>
          <w:tcPr>
            <w:tcW w:w="4590" w:type="dxa"/>
          </w:tcPr>
          <w:p w:rsidR="00170979" w:rsidRDefault="00170979" w:rsidP="00E813B0">
            <w:pPr>
              <w:rPr>
                <w:sz w:val="16"/>
                <w:szCs w:val="16"/>
              </w:rPr>
            </w:pPr>
            <w:r>
              <w:rPr>
                <w:sz w:val="16"/>
                <w:szCs w:val="16"/>
              </w:rPr>
              <w:t>Bits [63:32] of FPGA Version register:</w:t>
            </w:r>
          </w:p>
          <w:p w:rsidR="00170979" w:rsidRDefault="00170979" w:rsidP="00E813B0">
            <w:pPr>
              <w:rPr>
                <w:sz w:val="16"/>
                <w:szCs w:val="16"/>
              </w:rPr>
            </w:pPr>
            <w:r>
              <w:rPr>
                <w:sz w:val="16"/>
                <w:szCs w:val="16"/>
              </w:rPr>
              <w:t xml:space="preserve">[7:0]     : </w:t>
            </w:r>
            <w:proofErr w:type="spellStart"/>
            <w:r>
              <w:rPr>
                <w:sz w:val="16"/>
                <w:szCs w:val="16"/>
              </w:rPr>
              <w:t>RepoRev</w:t>
            </w:r>
            <w:proofErr w:type="spellEnd"/>
            <w:r>
              <w:rPr>
                <w:sz w:val="16"/>
                <w:szCs w:val="16"/>
              </w:rPr>
              <w:t xml:space="preserve">[23:16]  </w:t>
            </w:r>
          </w:p>
          <w:p w:rsidR="00170979" w:rsidRDefault="00170979" w:rsidP="00E813B0">
            <w:pPr>
              <w:rPr>
                <w:sz w:val="16"/>
                <w:szCs w:val="16"/>
              </w:rPr>
            </w:pPr>
            <w:r>
              <w:rPr>
                <w:sz w:val="16"/>
                <w:szCs w:val="16"/>
              </w:rPr>
              <w:t xml:space="preserve">[31:8]   : </w:t>
            </w:r>
            <w:proofErr w:type="spellStart"/>
            <w:r>
              <w:rPr>
                <w:sz w:val="16"/>
                <w:szCs w:val="16"/>
              </w:rPr>
              <w:t>yymmdd</w:t>
            </w:r>
            <w:proofErr w:type="spellEnd"/>
            <w:r>
              <w:rPr>
                <w:sz w:val="16"/>
                <w:szCs w:val="16"/>
              </w:rPr>
              <w:t>[15:0]</w:t>
            </w:r>
          </w:p>
        </w:tc>
      </w:tr>
      <w:tr w:rsidR="00170979" w:rsidTr="00150D08">
        <w:tc>
          <w:tcPr>
            <w:tcW w:w="868" w:type="dxa"/>
          </w:tcPr>
          <w:p w:rsidR="00170979" w:rsidRDefault="00170979" w:rsidP="00FB1591">
            <w:pPr>
              <w:rPr>
                <w:sz w:val="16"/>
                <w:szCs w:val="16"/>
              </w:rPr>
            </w:pPr>
            <w:r>
              <w:rPr>
                <w:sz w:val="16"/>
                <w:szCs w:val="16"/>
              </w:rPr>
              <w:t>0x</w:t>
            </w:r>
            <w:r w:rsidR="001C5845">
              <w:rPr>
                <w:sz w:val="16"/>
                <w:szCs w:val="16"/>
              </w:rPr>
              <w:t>7</w:t>
            </w:r>
          </w:p>
          <w:p w:rsidR="00170979" w:rsidRDefault="00170979" w:rsidP="005F0464">
            <w:pPr>
              <w:rPr>
                <w:sz w:val="16"/>
                <w:szCs w:val="16"/>
              </w:rPr>
            </w:pPr>
            <w:r>
              <w:rPr>
                <w:sz w:val="16"/>
                <w:szCs w:val="16"/>
              </w:rPr>
              <w:t>0x3FF</w:t>
            </w:r>
          </w:p>
        </w:tc>
        <w:tc>
          <w:tcPr>
            <w:tcW w:w="4608" w:type="dxa"/>
            <w:shd w:val="clear" w:color="auto" w:fill="D9D9D9" w:themeFill="background1" w:themeFillShade="D9"/>
          </w:tcPr>
          <w:p w:rsidR="00170979" w:rsidRDefault="00170979" w:rsidP="00CA41B7">
            <w:pPr>
              <w:jc w:val="center"/>
              <w:rPr>
                <w:sz w:val="16"/>
                <w:szCs w:val="16"/>
              </w:rPr>
            </w:pPr>
            <w:r>
              <w:rPr>
                <w:sz w:val="16"/>
                <w:szCs w:val="16"/>
              </w:rPr>
              <w:t>Reserved – read return 0xDEADBEEF</w:t>
            </w:r>
          </w:p>
        </w:tc>
        <w:tc>
          <w:tcPr>
            <w:tcW w:w="4590" w:type="dxa"/>
          </w:tcPr>
          <w:p w:rsidR="00170979" w:rsidRDefault="00170979" w:rsidP="00020BA9">
            <w:pPr>
              <w:rPr>
                <w:sz w:val="16"/>
                <w:szCs w:val="16"/>
              </w:rPr>
            </w:pPr>
            <w:r>
              <w:rPr>
                <w:sz w:val="16"/>
                <w:szCs w:val="16"/>
              </w:rPr>
              <w:t xml:space="preserve">Reserved for future use.  Cannot be written.  Reads return 0xDEADBEEF.  </w:t>
            </w:r>
          </w:p>
        </w:tc>
      </w:tr>
    </w:tbl>
    <w:p w:rsidR="00326FA4" w:rsidRPr="00A97E6D" w:rsidRDefault="00326FA4" w:rsidP="00326FA4">
      <w:pPr>
        <w:rPr>
          <w:sz w:val="20"/>
        </w:rPr>
      </w:pPr>
    </w:p>
    <w:p w:rsidR="000B2F4C" w:rsidRPr="00A97E6D" w:rsidRDefault="000B2F4C" w:rsidP="000B2F4C">
      <w:pPr>
        <w:rPr>
          <w:sz w:val="20"/>
        </w:rPr>
      </w:pPr>
    </w:p>
    <w:p w:rsidR="000B2F4C" w:rsidRPr="00A97E6D" w:rsidRDefault="000B2F4C" w:rsidP="000B2F4C">
      <w:pPr>
        <w:rPr>
          <w:sz w:val="20"/>
        </w:rPr>
      </w:pPr>
    </w:p>
    <w:p w:rsidR="00326FA4" w:rsidRPr="00A97E6D" w:rsidRDefault="00326FA4">
      <w:pPr>
        <w:rPr>
          <w:sz w:val="20"/>
        </w:rPr>
      </w:pPr>
    </w:p>
    <w:sectPr w:rsidR="00326FA4" w:rsidRPr="00A97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67855"/>
    <w:multiLevelType w:val="hybridMultilevel"/>
    <w:tmpl w:val="497C7EC8"/>
    <w:lvl w:ilvl="0" w:tplc="151C3D72">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4C28E1"/>
    <w:multiLevelType w:val="hybridMultilevel"/>
    <w:tmpl w:val="E69ECF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AF52AAC"/>
    <w:multiLevelType w:val="hybridMultilevel"/>
    <w:tmpl w:val="A7A26C52"/>
    <w:lvl w:ilvl="0" w:tplc="151C3D72">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313BB4"/>
    <w:multiLevelType w:val="hybridMultilevel"/>
    <w:tmpl w:val="6D90C3C0"/>
    <w:lvl w:ilvl="0" w:tplc="151C3D72">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oNotTrackMoves/>
  <w:doNotTrackFormatting/>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0E9"/>
    <w:rsid w:val="000030E8"/>
    <w:rsid w:val="00020BA9"/>
    <w:rsid w:val="0005114C"/>
    <w:rsid w:val="00054AE4"/>
    <w:rsid w:val="00054BDB"/>
    <w:rsid w:val="000B2F4C"/>
    <w:rsid w:val="000C1D0B"/>
    <w:rsid w:val="000F234B"/>
    <w:rsid w:val="00116276"/>
    <w:rsid w:val="00170979"/>
    <w:rsid w:val="001A5AC9"/>
    <w:rsid w:val="001C5845"/>
    <w:rsid w:val="001D1AAA"/>
    <w:rsid w:val="002204BC"/>
    <w:rsid w:val="00314E1C"/>
    <w:rsid w:val="00326FA4"/>
    <w:rsid w:val="0038623F"/>
    <w:rsid w:val="003A100A"/>
    <w:rsid w:val="003C0635"/>
    <w:rsid w:val="003C3B83"/>
    <w:rsid w:val="003D51EB"/>
    <w:rsid w:val="003D55FD"/>
    <w:rsid w:val="003D632C"/>
    <w:rsid w:val="003E3BBB"/>
    <w:rsid w:val="00444416"/>
    <w:rsid w:val="0046392D"/>
    <w:rsid w:val="00487AF9"/>
    <w:rsid w:val="004F6BEF"/>
    <w:rsid w:val="00547C75"/>
    <w:rsid w:val="0055700C"/>
    <w:rsid w:val="005602BE"/>
    <w:rsid w:val="0056771C"/>
    <w:rsid w:val="00573874"/>
    <w:rsid w:val="005C2E09"/>
    <w:rsid w:val="005E2A61"/>
    <w:rsid w:val="005F0464"/>
    <w:rsid w:val="005F2C0A"/>
    <w:rsid w:val="0063625D"/>
    <w:rsid w:val="00654555"/>
    <w:rsid w:val="0068303A"/>
    <w:rsid w:val="00685721"/>
    <w:rsid w:val="006B160B"/>
    <w:rsid w:val="006E41F7"/>
    <w:rsid w:val="006E7663"/>
    <w:rsid w:val="00710547"/>
    <w:rsid w:val="00722BAF"/>
    <w:rsid w:val="00745344"/>
    <w:rsid w:val="007B1A84"/>
    <w:rsid w:val="00806DA4"/>
    <w:rsid w:val="0082503B"/>
    <w:rsid w:val="00891A13"/>
    <w:rsid w:val="008A6914"/>
    <w:rsid w:val="008E70C6"/>
    <w:rsid w:val="00906A99"/>
    <w:rsid w:val="00916BDA"/>
    <w:rsid w:val="009909A6"/>
    <w:rsid w:val="009A5F75"/>
    <w:rsid w:val="00A01BE8"/>
    <w:rsid w:val="00A473D5"/>
    <w:rsid w:val="00A51605"/>
    <w:rsid w:val="00A53315"/>
    <w:rsid w:val="00A66D94"/>
    <w:rsid w:val="00A917EE"/>
    <w:rsid w:val="00A944B6"/>
    <w:rsid w:val="00A97E6D"/>
    <w:rsid w:val="00AA4C59"/>
    <w:rsid w:val="00AB482C"/>
    <w:rsid w:val="00AD7FEF"/>
    <w:rsid w:val="00AF05D8"/>
    <w:rsid w:val="00B529BD"/>
    <w:rsid w:val="00B61276"/>
    <w:rsid w:val="00BC18D9"/>
    <w:rsid w:val="00BC3781"/>
    <w:rsid w:val="00BC4C4D"/>
    <w:rsid w:val="00BD3264"/>
    <w:rsid w:val="00C12221"/>
    <w:rsid w:val="00C22961"/>
    <w:rsid w:val="00C25B9D"/>
    <w:rsid w:val="00CA73B6"/>
    <w:rsid w:val="00CC1AC1"/>
    <w:rsid w:val="00CD1D5A"/>
    <w:rsid w:val="00CD4674"/>
    <w:rsid w:val="00D26386"/>
    <w:rsid w:val="00D47061"/>
    <w:rsid w:val="00D560E9"/>
    <w:rsid w:val="00D73109"/>
    <w:rsid w:val="00D907F0"/>
    <w:rsid w:val="00DD0D27"/>
    <w:rsid w:val="00E25B28"/>
    <w:rsid w:val="00E409EE"/>
    <w:rsid w:val="00E843F5"/>
    <w:rsid w:val="00F4136D"/>
    <w:rsid w:val="00F44C61"/>
    <w:rsid w:val="00F67332"/>
    <w:rsid w:val="00FB1591"/>
    <w:rsid w:val="00FC4A67"/>
    <w:rsid w:val="00FD42BD"/>
    <w:rsid w:val="00FF3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6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0E9"/>
    <w:rPr>
      <w:rFonts w:ascii="Tahoma" w:hAnsi="Tahoma" w:cs="Tahoma"/>
      <w:sz w:val="16"/>
      <w:szCs w:val="16"/>
    </w:rPr>
  </w:style>
  <w:style w:type="table" w:styleId="TableGrid">
    <w:name w:val="Table Grid"/>
    <w:basedOn w:val="TableNormal"/>
    <w:uiPriority w:val="59"/>
    <w:rsid w:val="00A97E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12221"/>
    <w:pPr>
      <w:ind w:left="720"/>
      <w:contextualSpacing/>
    </w:pPr>
  </w:style>
  <w:style w:type="character" w:styleId="Hyperlink">
    <w:name w:val="Hyperlink"/>
    <w:basedOn w:val="DefaultParagraphFont"/>
    <w:uiPriority w:val="99"/>
    <w:unhideWhenUsed/>
    <w:rsid w:val="000F234B"/>
    <w:rPr>
      <w:color w:val="0000FF" w:themeColor="hyperlink"/>
      <w:u w:val="single"/>
    </w:rPr>
  </w:style>
  <w:style w:type="character" w:styleId="FollowedHyperlink">
    <w:name w:val="FollowedHyperlink"/>
    <w:basedOn w:val="DefaultParagraphFont"/>
    <w:uiPriority w:val="99"/>
    <w:semiHidden/>
    <w:unhideWhenUsed/>
    <w:rsid w:val="005C2E0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6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0E9"/>
    <w:rPr>
      <w:rFonts w:ascii="Tahoma" w:hAnsi="Tahoma" w:cs="Tahoma"/>
      <w:sz w:val="16"/>
      <w:szCs w:val="16"/>
    </w:rPr>
  </w:style>
  <w:style w:type="table" w:styleId="TableGrid">
    <w:name w:val="Table Grid"/>
    <w:basedOn w:val="TableNormal"/>
    <w:uiPriority w:val="59"/>
    <w:rsid w:val="00A97E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12221"/>
    <w:pPr>
      <w:ind w:left="720"/>
      <w:contextualSpacing/>
    </w:pPr>
  </w:style>
  <w:style w:type="character" w:styleId="Hyperlink">
    <w:name w:val="Hyperlink"/>
    <w:basedOn w:val="DefaultParagraphFont"/>
    <w:uiPriority w:val="99"/>
    <w:unhideWhenUsed/>
    <w:rsid w:val="000F234B"/>
    <w:rPr>
      <w:color w:val="0000FF" w:themeColor="hyperlink"/>
      <w:u w:val="single"/>
    </w:rPr>
  </w:style>
  <w:style w:type="character" w:styleId="FollowedHyperlink">
    <w:name w:val="FollowedHyperlink"/>
    <w:basedOn w:val="DefaultParagraphFont"/>
    <w:uiPriority w:val="99"/>
    <w:semiHidden/>
    <w:unhideWhenUsed/>
    <w:rsid w:val="005C2E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hyperlink" Target="http://www.altera.com/literature/ug/ug_alttemp_sense.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inisar.com/sites/default/files/pdf/appnotes/ylZNRYapp%20note%201.pdf" TargetMode="External"/><Relationship Id="rId5" Type="http://schemas.openxmlformats.org/officeDocument/2006/relationships/settings" Target="settings.xml"/><Relationship Id="rId10" Type="http://schemas.openxmlformats.org/officeDocument/2006/relationships/hyperlink" Target="http://www.finisar.com/sites/default/files/pdf/appnotes/ylZNRYapp%20note%201.pdf" TargetMode="Externa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F9C4EB-5A7E-47FF-976D-20816B07B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49435</TotalTime>
  <Pages>8</Pages>
  <Words>2940</Words>
  <Characters>14704</Characters>
  <Application>Microsoft Office Word</Application>
  <DocSecurity>0</DocSecurity>
  <Lines>612</Lines>
  <Paragraphs>352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 Shen</dc:creator>
  <cp:lastModifiedBy>Gene Shen</cp:lastModifiedBy>
  <cp:revision>31</cp:revision>
  <cp:lastPrinted>2012-12-19T18:01:00Z</cp:lastPrinted>
  <dcterms:created xsi:type="dcterms:W3CDTF">2012-12-21T18:47:00Z</dcterms:created>
  <dcterms:modified xsi:type="dcterms:W3CDTF">2014-01-20T22:58:00Z</dcterms:modified>
</cp:coreProperties>
</file>